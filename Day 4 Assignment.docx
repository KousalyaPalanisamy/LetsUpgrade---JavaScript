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spacing w:line="360" w:lineRule="auto"/>
        <w:jc w:val="center"/>
        <w:rPr>
          <w:ins w:id="32" w:author="Kousalya.Palanisamy" w:date="2020-09-05T14:17:14Z"/>
          <w:rFonts w:hint="default" w:ascii="Times New Roman" w:hAnsi="Times New Roman" w:cs="Times New Roman"/>
          <w:sz w:val="40"/>
          <w:szCs w:val="40"/>
          <w:lang w:val="en-US"/>
        </w:rPr>
        <w:pPrChange w:id="31" w:author="Kousalya.Palanisamy" w:date="2020-09-05T14:17:57Z">
          <w:pPr/>
        </w:pPrChange>
      </w:pPr>
      <w:ins w:id="33" w:author="Kousalya.Palanisamy" w:date="2020-09-05T14:17:04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Lets</w:t>
        </w:r>
      </w:ins>
      <w:ins w:id="34" w:author="Kousalya.Palanisamy" w:date="2020-09-05T14:17:05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U</w:t>
        </w:r>
      </w:ins>
      <w:ins w:id="35" w:author="Kousalya.Palanisamy" w:date="2020-09-05T14:17:06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p</w:t>
        </w:r>
      </w:ins>
      <w:ins w:id="36" w:author="Kousalya.Palanisamy" w:date="2020-09-05T14:17:07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gra</w:t>
        </w:r>
      </w:ins>
      <w:ins w:id="37" w:author="Kousalya.Palanisamy" w:date="2020-09-05T14:17:08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de</w:t>
        </w:r>
      </w:ins>
      <w:ins w:id="38" w:author="Kousalya.Palanisamy" w:date="2020-09-05T14:17:09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 xml:space="preserve"> </w:t>
        </w:r>
      </w:ins>
      <w:ins w:id="39" w:author="Kousalya.Palanisamy" w:date="2020-09-05T14:17:10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Jav</w:t>
        </w:r>
      </w:ins>
      <w:ins w:id="40" w:author="Kousalya.Palanisamy" w:date="2020-09-05T14:17:11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a</w:t>
        </w:r>
      </w:ins>
      <w:ins w:id="41" w:author="Kousalya.Palanisamy" w:date="2020-09-05T14:17:12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Scr</w:t>
        </w:r>
      </w:ins>
      <w:ins w:id="42" w:author="Kousalya.Palanisamy" w:date="2020-09-05T14:17:13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ipt</w:t>
        </w:r>
      </w:ins>
    </w:p>
    <w:p>
      <w:pPr>
        <w:spacing w:line="480" w:lineRule="auto"/>
        <w:jc w:val="center"/>
        <w:rPr>
          <w:ins w:id="44" w:author="Kousalya.Palanisamy" w:date="2020-09-05T14:18:00Z"/>
          <w:rFonts w:hint="default" w:ascii="Times New Roman" w:hAnsi="Times New Roman" w:cs="Times New Roman"/>
          <w:sz w:val="30"/>
          <w:szCs w:val="30"/>
          <w:lang w:val="en-US"/>
        </w:rPr>
        <w:pPrChange w:id="43" w:author="Kousalya.Palanisamy" w:date="2020-09-05T14:18:24Z">
          <w:pPr/>
        </w:pPrChange>
      </w:pPr>
      <w:ins w:id="45" w:author="Kousalya.Palanisamy" w:date="2020-09-05T14:17:31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46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D</w:t>
        </w:r>
      </w:ins>
      <w:ins w:id="47" w:author="Kousalya.Palanisamy" w:date="2020-09-05T14:17:32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48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ay</w:t>
        </w:r>
      </w:ins>
      <w:ins w:id="49" w:author="Kousalya.Palanisamy" w:date="2020-09-05T14:17:33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0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 xml:space="preserve"> </w:t>
        </w:r>
      </w:ins>
      <w:ins w:id="51" w:author="Kousalya.Palanisamy" w:date="2020-09-11T14:36:47Z">
        <w:r>
          <w:rPr>
            <w:rFonts w:hint="default" w:cs="Times New Roman"/>
            <w:sz w:val="30"/>
            <w:szCs w:val="30"/>
            <w:lang w:val="en-US"/>
          </w:rPr>
          <w:t>4</w:t>
        </w:r>
      </w:ins>
      <w:ins w:id="52" w:author="Kousalya.Palanisamy" w:date="2020-09-05T14:17:34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3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 xml:space="preserve"> A</w:t>
        </w:r>
      </w:ins>
      <w:ins w:id="54" w:author="Kousalya.Palanisamy" w:date="2020-09-05T14:17:35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5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ss</w:t>
        </w:r>
      </w:ins>
      <w:ins w:id="56" w:author="Kousalya.Palanisamy" w:date="2020-09-05T14:17:36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7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ign</w:t>
        </w:r>
      </w:ins>
      <w:ins w:id="58" w:author="Kousalya.Palanisamy" w:date="2020-09-05T14:17:37Z">
        <w:r>
          <w:rPr>
            <w:rFonts w:hint="default" w:ascii="Times New Roman" w:hAnsi="Times New Roman" w:cs="Times New Roman"/>
            <w:sz w:val="30"/>
            <w:szCs w:val="30"/>
            <w:lang w:val="en-US"/>
            <w:rPrChange w:id="59" w:author="Kousalya.Palanisamy" w:date="2020-09-05T14:17:49Z">
              <w:rPr>
                <w:rFonts w:hint="default" w:ascii="Times New Roman" w:hAnsi="Times New Roman" w:cs="Times New Roman"/>
                <w:sz w:val="40"/>
                <w:szCs w:val="40"/>
                <w:lang w:val="en-US"/>
              </w:rPr>
            </w:rPrChange>
          </w:rPr>
          <w:t>ment</w:t>
        </w:r>
      </w:ins>
    </w:p>
    <w:p>
      <w:pPr>
        <w:suppressLineNumbers/>
        <w:spacing w:line="360" w:lineRule="auto"/>
        <w:jc w:val="left"/>
        <w:rPr>
          <w:ins w:id="61" w:author="Kousalya.Palanisamy" w:date="2020-09-11T22:04:39Z"/>
          <w:rFonts w:hint="default" w:cs="Times New Roman"/>
          <w:b/>
          <w:bCs/>
          <w:sz w:val="30"/>
          <w:szCs w:val="30"/>
          <w:lang w:val="en-US"/>
        </w:rPr>
        <w:pPrChange w:id="60" w:author="Kousalya.Palanisamy" w:date="2020-09-05T17:13:00Z">
          <w:pPr/>
        </w:pPrChange>
      </w:pPr>
      <w:ins w:id="62" w:author="Kousalya.Palanisamy" w:date="2020-09-11T22:04:17Z">
        <w:r>
          <w:rPr>
            <w:rFonts w:hint="default" w:cs="Times New Roman"/>
            <w:b/>
            <w:bCs/>
            <w:sz w:val="30"/>
            <w:szCs w:val="30"/>
            <w:lang w:val="en-US"/>
          </w:rPr>
          <w:t>Ques</w:t>
        </w:r>
      </w:ins>
      <w:ins w:id="63" w:author="Kousalya.Palanisamy" w:date="2020-09-11T22:04:19Z">
        <w:r>
          <w:rPr>
            <w:rFonts w:hint="default" w:cs="Times New Roman"/>
            <w:b/>
            <w:bCs/>
            <w:sz w:val="30"/>
            <w:szCs w:val="30"/>
            <w:lang w:val="en-US"/>
          </w:rPr>
          <w:t>tion</w:t>
        </w:r>
      </w:ins>
      <w:ins w:id="64" w:author="Kousalya.Palanisamy" w:date="2020-09-11T22:04:20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 1</w:t>
        </w:r>
      </w:ins>
    </w:p>
    <w:p>
      <w:pPr>
        <w:suppressLineNumbers/>
        <w:spacing w:line="360" w:lineRule="auto"/>
        <w:jc w:val="left"/>
        <w:rPr>
          <w:ins w:id="66" w:author="Kousalya.Palanisamy" w:date="2020-09-11T22:04:52Z"/>
          <w:rFonts w:hint="default" w:cs="Times New Roman"/>
          <w:b/>
          <w:bCs/>
          <w:sz w:val="30"/>
          <w:szCs w:val="30"/>
          <w:lang w:val="en-US"/>
        </w:rPr>
        <w:pPrChange w:id="65" w:author="Kousalya.Palanisamy" w:date="2020-09-05T17:13:00Z">
          <w:pPr/>
        </w:pPrChange>
      </w:pPr>
      <w:ins w:id="67" w:author="Kousalya.Palanisamy" w:date="2020-09-11T22:04:44Z">
        <w:r>
          <w:rPr>
            <w:rFonts w:hint="default" w:cs="Times New Roman"/>
            <w:b/>
            <w:bCs/>
            <w:sz w:val="30"/>
            <w:szCs w:val="30"/>
            <w:lang w:val="en-US"/>
          </w:rPr>
          <w:t>H</w:t>
        </w:r>
      </w:ins>
      <w:ins w:id="68" w:author="Kousalya.Palanisamy" w:date="2020-09-11T22:04:45Z">
        <w:r>
          <w:rPr>
            <w:rFonts w:hint="default" w:cs="Times New Roman"/>
            <w:b/>
            <w:bCs/>
            <w:sz w:val="30"/>
            <w:szCs w:val="30"/>
            <w:lang w:val="en-US"/>
          </w:rPr>
          <w:t>TML</w:t>
        </w:r>
      </w:ins>
      <w:ins w:id="69" w:author="Kousalya.Palanisamy" w:date="2020-09-11T22:04:46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 </w:t>
        </w:r>
      </w:ins>
      <w:ins w:id="70" w:author="Kousalya.Palanisamy" w:date="2020-09-11T22:04:47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- </w:t>
        </w:r>
      </w:ins>
      <w:ins w:id="71" w:author="Kousalya.Palanisamy" w:date="2020-09-11T22:04:49Z">
        <w:r>
          <w:rPr>
            <w:rFonts w:hint="default" w:cs="Times New Roman"/>
            <w:b/>
            <w:bCs/>
            <w:sz w:val="30"/>
            <w:szCs w:val="30"/>
            <w:lang w:val="en-US"/>
          </w:rPr>
          <w:t>inde</w:t>
        </w:r>
      </w:ins>
      <w:ins w:id="72" w:author="Kousalya.Palanisamy" w:date="2020-09-11T22:04:50Z">
        <w:r>
          <w:rPr>
            <w:rFonts w:hint="default" w:cs="Times New Roman"/>
            <w:b/>
            <w:bCs/>
            <w:sz w:val="30"/>
            <w:szCs w:val="30"/>
            <w:lang w:val="en-US"/>
          </w:rPr>
          <w:t>x.</w:t>
        </w:r>
      </w:ins>
      <w:ins w:id="73" w:author="Kousalya.Palanisamy" w:date="2020-09-11T22:04:51Z">
        <w:r>
          <w:rPr>
            <w:rFonts w:hint="default" w:cs="Times New Roman"/>
            <w:b/>
            <w:bCs/>
            <w:sz w:val="30"/>
            <w:szCs w:val="30"/>
            <w:lang w:val="en-US"/>
          </w:rPr>
          <w:t>html</w:t>
        </w:r>
      </w:ins>
    </w:p>
    <w:p>
      <w:pPr>
        <w:suppressLineNumbers/>
        <w:spacing w:line="360" w:lineRule="auto"/>
        <w:jc w:val="left"/>
        <w:rPr>
          <w:ins w:id="75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74" w:author="Kousalya.Palanisamy" w:date="2020-09-05T17:13:00Z">
          <w:pPr/>
        </w:pPrChange>
      </w:pPr>
      <w:ins w:id="76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&lt;!DOCTYPE html&gt;</w:t>
        </w:r>
      </w:ins>
    </w:p>
    <w:p>
      <w:pPr>
        <w:suppressLineNumbers/>
        <w:spacing w:line="360" w:lineRule="auto"/>
        <w:jc w:val="left"/>
        <w:rPr>
          <w:ins w:id="78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77" w:author="Kousalya.Palanisamy" w:date="2020-09-05T17:13:00Z">
          <w:pPr/>
        </w:pPrChange>
      </w:pPr>
      <w:ins w:id="79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&lt;html&gt;</w:t>
        </w:r>
      </w:ins>
      <w:bookmarkStart w:id="0" w:name="_GoBack"/>
      <w:bookmarkEnd w:id="0"/>
    </w:p>
    <w:p>
      <w:pPr>
        <w:suppressLineNumbers/>
        <w:spacing w:line="360" w:lineRule="auto"/>
        <w:jc w:val="left"/>
        <w:rPr>
          <w:ins w:id="81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80" w:author="Kousalya.Palanisamy" w:date="2020-09-05T17:13:00Z">
          <w:pPr/>
        </w:pPrChange>
      </w:pPr>
      <w:ins w:id="82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&lt;head&gt;</w:t>
        </w:r>
      </w:ins>
    </w:p>
    <w:p>
      <w:pPr>
        <w:suppressLineNumbers/>
        <w:spacing w:line="360" w:lineRule="auto"/>
        <w:jc w:val="left"/>
        <w:rPr>
          <w:ins w:id="84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83" w:author="Kousalya.Palanisamy" w:date="2020-09-05T17:13:00Z">
          <w:pPr/>
        </w:pPrChange>
      </w:pPr>
      <w:ins w:id="85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&lt;meta charset="UTF-8"&gt;</w:t>
        </w:r>
      </w:ins>
    </w:p>
    <w:p>
      <w:pPr>
        <w:suppressLineNumbers/>
        <w:spacing w:line="360" w:lineRule="auto"/>
        <w:jc w:val="left"/>
        <w:rPr>
          <w:ins w:id="87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86" w:author="Kousalya.Palanisamy" w:date="2020-09-05T17:13:00Z">
          <w:pPr/>
        </w:pPrChange>
      </w:pPr>
      <w:ins w:id="88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&lt;title&gt;LetsUpgrade Assignment&lt;/title&gt;</w:t>
        </w:r>
      </w:ins>
    </w:p>
    <w:p>
      <w:pPr>
        <w:suppressLineNumbers/>
        <w:spacing w:line="360" w:lineRule="auto"/>
        <w:jc w:val="left"/>
        <w:rPr>
          <w:ins w:id="90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89" w:author="Kousalya.Palanisamy" w:date="2020-09-05T17:13:00Z">
          <w:pPr/>
        </w:pPrChange>
      </w:pPr>
      <w:ins w:id="91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&lt;/head&gt;</w:t>
        </w:r>
      </w:ins>
    </w:p>
    <w:p>
      <w:pPr>
        <w:suppressLineNumbers/>
        <w:spacing w:line="360" w:lineRule="auto"/>
        <w:jc w:val="left"/>
        <w:rPr>
          <w:ins w:id="93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92" w:author="Kousalya.Palanisamy" w:date="2020-09-05T17:13:00Z">
          <w:pPr/>
        </w:pPrChange>
      </w:pPr>
      <w:ins w:id="94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&lt;body&gt;</w:t>
        </w:r>
      </w:ins>
    </w:p>
    <w:p>
      <w:pPr>
        <w:suppressLineNumbers/>
        <w:spacing w:line="360" w:lineRule="auto"/>
        <w:jc w:val="left"/>
        <w:rPr>
          <w:ins w:id="96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95" w:author="Kousalya.Palanisamy" w:date="2020-09-05T17:13:00Z">
          <w:pPr/>
        </w:pPrChange>
      </w:pPr>
      <w:ins w:id="97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&lt;img src="https://i.pinimg.com/originals/05/96/1d/05961d2bc589bd5cd2ddddf94ce3e884.jpg" width = "200px" id = "img"&gt;&lt;br&gt;&lt;br&gt;</w:t>
        </w:r>
      </w:ins>
    </w:p>
    <w:p>
      <w:pPr>
        <w:suppressLineNumbers/>
        <w:spacing w:line="360" w:lineRule="auto"/>
        <w:jc w:val="left"/>
        <w:rPr>
          <w:ins w:id="99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98" w:author="Kousalya.Palanisamy" w:date="2020-09-05T17:13:00Z">
          <w:pPr/>
        </w:pPrChange>
      </w:pPr>
      <w:ins w:id="100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&lt;button onclick = "b1()"&gt; Button1&lt;/button&gt;</w:t>
        </w:r>
      </w:ins>
    </w:p>
    <w:p>
      <w:pPr>
        <w:suppressLineNumbers/>
        <w:spacing w:line="360" w:lineRule="auto"/>
        <w:jc w:val="left"/>
        <w:rPr>
          <w:ins w:id="102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101" w:author="Kousalya.Palanisamy" w:date="2020-09-05T17:13:00Z">
          <w:pPr/>
        </w:pPrChange>
      </w:pPr>
      <w:ins w:id="103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&lt;button onclick = "b2()"&gt; Button2&lt;/button&gt;</w:t>
        </w:r>
      </w:ins>
    </w:p>
    <w:p>
      <w:pPr>
        <w:suppressLineNumbers/>
        <w:spacing w:line="360" w:lineRule="auto"/>
        <w:jc w:val="left"/>
        <w:rPr>
          <w:ins w:id="105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104" w:author="Kousalya.Palanisamy" w:date="2020-09-05T17:13:00Z">
          <w:pPr/>
        </w:pPrChange>
      </w:pPr>
      <w:ins w:id="106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&lt;button onclick = "b3()"&gt; Button3&lt;/button&gt;</w:t>
        </w:r>
      </w:ins>
    </w:p>
    <w:p>
      <w:pPr>
        <w:suppressLineNumbers/>
        <w:spacing w:line="360" w:lineRule="auto"/>
        <w:jc w:val="left"/>
        <w:rPr>
          <w:ins w:id="108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107" w:author="Kousalya.Palanisamy" w:date="2020-09-05T17:13:00Z">
          <w:pPr/>
        </w:pPrChange>
      </w:pPr>
      <w:ins w:id="109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&lt;script type = "text/javascript" src = "day4.js"&gt;&lt;/script&gt;</w:t>
        </w:r>
      </w:ins>
    </w:p>
    <w:p>
      <w:pPr>
        <w:suppressLineNumbers/>
        <w:spacing w:line="360" w:lineRule="auto"/>
        <w:jc w:val="left"/>
        <w:rPr>
          <w:ins w:id="111" w:author="Kousalya.Palanisamy" w:date="2020-09-11T22:05:20Z"/>
          <w:rFonts w:hint="default" w:ascii="Calibri" w:hAnsi="Calibri"/>
          <w:b w:val="0"/>
          <w:bCs w:val="0"/>
          <w:sz w:val="22"/>
          <w:szCs w:val="22"/>
          <w:lang w:val="en-US"/>
        </w:rPr>
        <w:pPrChange w:id="110" w:author="Kousalya.Palanisamy" w:date="2020-09-05T17:13:00Z">
          <w:pPr/>
        </w:pPrChange>
      </w:pPr>
      <w:ins w:id="112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&lt;/body&gt;</w:t>
        </w:r>
      </w:ins>
    </w:p>
    <w:p>
      <w:pPr>
        <w:suppressLineNumbers/>
        <w:spacing w:line="360" w:lineRule="auto"/>
        <w:jc w:val="left"/>
        <w:rPr>
          <w:ins w:id="114" w:author="Kousalya.Palanisamy" w:date="2020-09-11T22:04:24Z"/>
          <w:rFonts w:hint="default" w:ascii="Calibri" w:hAnsi="Calibri" w:cs="Calibri"/>
          <w:b w:val="0"/>
          <w:bCs w:val="0"/>
          <w:sz w:val="22"/>
          <w:szCs w:val="22"/>
          <w:lang w:val="en-US"/>
          <w:rPrChange w:id="115" w:author="Kousalya.Palanisamy" w:date="2020-09-11T22:05:35Z">
            <w:rPr>
              <w:ins w:id="116" w:author="Kousalya.Palanisamy" w:date="2020-09-11T22:04:24Z"/>
              <w:rFonts w:hint="default" w:cs="Times New Roman"/>
              <w:b/>
              <w:bCs/>
              <w:sz w:val="30"/>
              <w:szCs w:val="30"/>
              <w:lang w:val="en-US"/>
            </w:rPr>
          </w:rPrChange>
        </w:rPr>
        <w:pPrChange w:id="113" w:author="Kousalya.Palanisamy" w:date="2020-09-05T17:13:00Z">
          <w:pPr/>
        </w:pPrChange>
      </w:pPr>
      <w:ins w:id="117" w:author="Kousalya.Palanisamy" w:date="2020-09-11T22:05:2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&lt;/html&gt;</w:t>
        </w:r>
      </w:ins>
    </w:p>
    <w:p>
      <w:pPr>
        <w:suppressLineNumbers/>
        <w:spacing w:line="360" w:lineRule="auto"/>
        <w:jc w:val="left"/>
        <w:rPr>
          <w:ins w:id="119" w:author="Kousalya.Palanisamy" w:date="2020-09-11T22:06:32Z"/>
          <w:rFonts w:hint="default" w:cs="Times New Roman"/>
          <w:b/>
          <w:bCs/>
          <w:sz w:val="30"/>
          <w:szCs w:val="30"/>
          <w:lang w:val="en-US"/>
        </w:rPr>
        <w:pPrChange w:id="118" w:author="Kousalya.Palanisamy" w:date="2020-09-05T17:13:00Z">
          <w:pPr/>
        </w:pPrChange>
      </w:pPr>
      <w:ins w:id="120" w:author="Kousalya.Palanisamy" w:date="2020-09-11T22:06:29Z">
        <w:r>
          <w:rPr>
            <w:rFonts w:hint="default" w:cs="Times New Roman"/>
            <w:b/>
            <w:bCs/>
            <w:sz w:val="30"/>
            <w:szCs w:val="30"/>
            <w:lang w:val="en-US"/>
          </w:rPr>
          <w:t>Da</w:t>
        </w:r>
      </w:ins>
      <w:ins w:id="121" w:author="Kousalya.Palanisamy" w:date="2020-09-11T22:06:30Z">
        <w:r>
          <w:rPr>
            <w:rFonts w:hint="default" w:cs="Times New Roman"/>
            <w:b/>
            <w:bCs/>
            <w:sz w:val="30"/>
            <w:szCs w:val="30"/>
            <w:lang w:val="en-US"/>
          </w:rPr>
          <w:t>y4</w:t>
        </w:r>
      </w:ins>
      <w:ins w:id="122" w:author="Kousalya.Palanisamy" w:date="2020-09-11T22:06:31Z">
        <w:r>
          <w:rPr>
            <w:rFonts w:hint="default" w:cs="Times New Roman"/>
            <w:b/>
            <w:bCs/>
            <w:sz w:val="30"/>
            <w:szCs w:val="30"/>
            <w:lang w:val="en-US"/>
          </w:rPr>
          <w:t>.j</w:t>
        </w:r>
      </w:ins>
      <w:ins w:id="123" w:author="Kousalya.Palanisamy" w:date="2020-09-11T22:06:32Z">
        <w:r>
          <w:rPr>
            <w:rFonts w:hint="default" w:cs="Times New Roman"/>
            <w:b/>
            <w:bCs/>
            <w:sz w:val="30"/>
            <w:szCs w:val="30"/>
            <w:lang w:val="en-US"/>
          </w:rPr>
          <w:t>s</w:t>
        </w:r>
      </w:ins>
    </w:p>
    <w:p>
      <w:pPr>
        <w:suppressLineNumbers/>
        <w:spacing w:line="360" w:lineRule="auto"/>
        <w:jc w:val="left"/>
        <w:rPr>
          <w:ins w:id="125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24" w:author="Kousalya.Palanisamy" w:date="2020-09-05T17:13:00Z">
          <w:pPr/>
        </w:pPrChange>
      </w:pPr>
      <w:ins w:id="126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b1(){</w:t>
        </w:r>
      </w:ins>
    </w:p>
    <w:p>
      <w:pPr>
        <w:suppressLineNumbers/>
        <w:spacing w:line="360" w:lineRule="auto"/>
        <w:jc w:val="left"/>
        <w:rPr>
          <w:ins w:id="128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27" w:author="Kousalya.Palanisamy" w:date="2020-09-05T17:13:00Z">
          <w:pPr/>
        </w:pPrChange>
      </w:pPr>
      <w:ins w:id="129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30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const ele = document.getElementById("img");</w:t>
        </w:r>
      </w:ins>
    </w:p>
    <w:p>
      <w:pPr>
        <w:suppressLineNumbers/>
        <w:spacing w:line="360" w:lineRule="auto"/>
        <w:jc w:val="left"/>
        <w:rPr>
          <w:ins w:id="132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31" w:author="Kousalya.Palanisamy" w:date="2020-09-05T17:13:00Z">
          <w:pPr/>
        </w:pPrChange>
      </w:pPr>
      <w:ins w:id="133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34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const newUrl ="https://i.pinimg.com/originals/05/96/1d/05961d2bc589bd5cd2ddddf94ce3e884.jpg";</w:t>
        </w:r>
      </w:ins>
    </w:p>
    <w:p>
      <w:pPr>
        <w:suppressLineNumbers/>
        <w:spacing w:line="360" w:lineRule="auto"/>
        <w:jc w:val="left"/>
        <w:rPr>
          <w:ins w:id="136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35" w:author="Kousalya.Palanisamy" w:date="2020-09-05T17:13:00Z">
          <w:pPr/>
        </w:pPrChange>
      </w:pPr>
      <w:ins w:id="137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38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ele.src = newUrl;</w:t>
        </w:r>
      </w:ins>
    </w:p>
    <w:p>
      <w:pPr>
        <w:suppressLineNumbers/>
        <w:spacing w:line="360" w:lineRule="auto"/>
        <w:jc w:val="left"/>
        <w:rPr>
          <w:ins w:id="140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39" w:author="Kousalya.Palanisamy" w:date="2020-09-05T17:13:00Z">
          <w:pPr/>
        </w:pPrChange>
      </w:pPr>
      <w:ins w:id="141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};</w:t>
        </w:r>
      </w:ins>
    </w:p>
    <w:p>
      <w:pPr>
        <w:suppressLineNumbers/>
        <w:spacing w:line="360" w:lineRule="auto"/>
        <w:jc w:val="left"/>
        <w:rPr>
          <w:ins w:id="143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42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145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44" w:author="Kousalya.Palanisamy" w:date="2020-09-05T17:13:00Z">
          <w:pPr/>
        </w:pPrChange>
      </w:pPr>
      <w:ins w:id="146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b2(){</w:t>
        </w:r>
      </w:ins>
    </w:p>
    <w:p>
      <w:pPr>
        <w:suppressLineNumbers/>
        <w:spacing w:line="360" w:lineRule="auto"/>
        <w:jc w:val="left"/>
        <w:rPr>
          <w:ins w:id="148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47" w:author="Kousalya.Palanisamy" w:date="2020-09-05T17:13:00Z">
          <w:pPr/>
        </w:pPrChange>
      </w:pPr>
      <w:ins w:id="149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50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const ele = document.getElementById("img");</w:t>
        </w:r>
      </w:ins>
    </w:p>
    <w:p>
      <w:pPr>
        <w:suppressLineNumbers/>
        <w:spacing w:line="360" w:lineRule="auto"/>
        <w:jc w:val="left"/>
        <w:rPr>
          <w:ins w:id="152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51" w:author="Kousalya.Palanisamy" w:date="2020-09-05T17:13:00Z">
          <w:pPr/>
        </w:pPrChange>
      </w:pPr>
      <w:ins w:id="153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54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const newUrl ="https://media1.popsugar-assets.com/files/thumbor/TEfvK0Bf-42CprCfPZNU5seKtBU/fit-in/2048xorig/filters:format_auto-!!-:strip_icc-!!-/2020/08/06/828/n/1922283/tmp_qKZyoG_045ee4883bd1e16b_tsbd1-4.jpg";</w:t>
        </w:r>
      </w:ins>
    </w:p>
    <w:p>
      <w:pPr>
        <w:suppressLineNumbers/>
        <w:spacing w:line="360" w:lineRule="auto"/>
        <w:jc w:val="left"/>
        <w:rPr>
          <w:ins w:id="156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55" w:author="Kousalya.Palanisamy" w:date="2020-09-05T17:13:00Z">
          <w:pPr/>
        </w:pPrChange>
      </w:pPr>
      <w:ins w:id="157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58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ele.src = newUrl;</w:t>
        </w:r>
      </w:ins>
    </w:p>
    <w:p>
      <w:pPr>
        <w:suppressLineNumbers/>
        <w:spacing w:line="360" w:lineRule="auto"/>
        <w:jc w:val="left"/>
        <w:rPr>
          <w:ins w:id="160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59" w:author="Kousalya.Palanisamy" w:date="2020-09-05T17:13:00Z">
          <w:pPr/>
        </w:pPrChange>
      </w:pPr>
      <w:ins w:id="161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};</w:t>
        </w:r>
      </w:ins>
    </w:p>
    <w:p>
      <w:pPr>
        <w:suppressLineNumbers/>
        <w:spacing w:line="360" w:lineRule="auto"/>
        <w:jc w:val="left"/>
        <w:rPr>
          <w:ins w:id="163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62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165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64" w:author="Kousalya.Palanisamy" w:date="2020-09-05T17:13:00Z">
          <w:pPr/>
        </w:pPrChange>
      </w:pPr>
      <w:ins w:id="166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b3(){</w:t>
        </w:r>
      </w:ins>
    </w:p>
    <w:p>
      <w:pPr>
        <w:suppressLineNumbers/>
        <w:spacing w:line="360" w:lineRule="auto"/>
        <w:jc w:val="left"/>
        <w:rPr>
          <w:ins w:id="168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67" w:author="Kousalya.Palanisamy" w:date="2020-09-05T17:13:00Z">
          <w:pPr/>
        </w:pPrChange>
      </w:pPr>
      <w:ins w:id="169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70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const ele = document.getElementById("img");</w:t>
        </w:r>
      </w:ins>
    </w:p>
    <w:p>
      <w:pPr>
        <w:suppressLineNumbers/>
        <w:spacing w:line="360" w:lineRule="auto"/>
        <w:jc w:val="left"/>
        <w:rPr>
          <w:ins w:id="172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71" w:author="Kousalya.Palanisamy" w:date="2020-09-05T17:13:00Z">
          <w:pPr/>
        </w:pPrChange>
      </w:pPr>
      <w:ins w:id="173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74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const newUrl ="https://encrypted-tbn0.gstatic.com/images?q=tbn%3AANd9GcRuyNe03BBHkZuYaTY7MXRCUw5KrmXqRjLHPg&amp;usqp=CAU";</w:t>
        </w:r>
      </w:ins>
    </w:p>
    <w:p>
      <w:pPr>
        <w:suppressLineNumbers/>
        <w:spacing w:line="360" w:lineRule="auto"/>
        <w:jc w:val="left"/>
        <w:rPr>
          <w:ins w:id="176" w:author="Kousalya.Palanisamy" w:date="2020-09-11T22:06:57Z"/>
          <w:rFonts w:hint="default" w:ascii="Calibri" w:hAnsi="Calibri"/>
          <w:b w:val="0"/>
          <w:bCs w:val="0"/>
          <w:sz w:val="22"/>
          <w:szCs w:val="22"/>
          <w:lang w:val="en-US"/>
        </w:rPr>
        <w:pPrChange w:id="175" w:author="Kousalya.Palanisamy" w:date="2020-09-05T17:13:00Z">
          <w:pPr/>
        </w:pPrChange>
      </w:pPr>
      <w:ins w:id="177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78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ele.src = newUrl;</w:t>
        </w:r>
      </w:ins>
    </w:p>
    <w:p>
      <w:pPr>
        <w:suppressLineNumbers/>
        <w:spacing w:line="360" w:lineRule="auto"/>
        <w:jc w:val="left"/>
        <w:rPr>
          <w:ins w:id="180" w:author="Kousalya.Palanisamy" w:date="2020-09-11T22:06:26Z"/>
          <w:rFonts w:hint="default" w:ascii="Calibri" w:hAnsi="Calibri" w:cs="Times New Roman"/>
          <w:b w:val="0"/>
          <w:bCs w:val="0"/>
          <w:sz w:val="22"/>
          <w:szCs w:val="22"/>
          <w:lang w:val="en-US"/>
          <w:rPrChange w:id="181" w:author="Kousalya.Palanisamy" w:date="2020-09-11T22:06:43Z">
            <w:rPr>
              <w:ins w:id="182" w:author="Kousalya.Palanisamy" w:date="2020-09-11T22:06:26Z"/>
              <w:rFonts w:hint="default" w:cs="Times New Roman"/>
              <w:b/>
              <w:bCs/>
              <w:sz w:val="30"/>
              <w:szCs w:val="30"/>
              <w:lang w:val="en-US"/>
            </w:rPr>
          </w:rPrChange>
        </w:rPr>
        <w:pPrChange w:id="179" w:author="Kousalya.Palanisamy" w:date="2020-09-05T17:13:00Z">
          <w:pPr/>
        </w:pPrChange>
      </w:pPr>
      <w:ins w:id="183" w:author="Kousalya.Palanisamy" w:date="2020-09-11T22:06:5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};</w:t>
        </w:r>
      </w:ins>
    </w:p>
    <w:p>
      <w:pPr>
        <w:suppressLineNumbers/>
        <w:spacing w:line="360" w:lineRule="auto"/>
        <w:jc w:val="left"/>
        <w:rPr>
          <w:ins w:id="185" w:author="Kousalya.Palanisamy" w:date="2020-09-11T22:07:33Z"/>
          <w:rFonts w:hint="default" w:cs="Times New Roman"/>
          <w:b/>
          <w:bCs/>
          <w:sz w:val="30"/>
          <w:szCs w:val="30"/>
          <w:lang w:val="en-US"/>
        </w:rPr>
        <w:pPrChange w:id="184" w:author="Kousalya.Palanisamy" w:date="2020-09-05T17:13:00Z">
          <w:pPr/>
        </w:pPrChange>
      </w:pPr>
      <w:ins w:id="186" w:author="Kousalya.Palanisamy" w:date="2020-09-11T22:07:29Z">
        <w:r>
          <w:rPr>
            <w:rFonts w:hint="default" w:cs="Times New Roman"/>
            <w:b/>
            <w:bCs/>
            <w:sz w:val="30"/>
            <w:szCs w:val="30"/>
            <w:lang w:val="en-US"/>
          </w:rPr>
          <w:t>O</w:t>
        </w:r>
      </w:ins>
      <w:ins w:id="187" w:author="Kousalya.Palanisamy" w:date="2020-09-11T22:07:30Z">
        <w:r>
          <w:rPr>
            <w:rFonts w:hint="default" w:cs="Times New Roman"/>
            <w:b/>
            <w:bCs/>
            <w:sz w:val="30"/>
            <w:szCs w:val="30"/>
            <w:lang w:val="en-US"/>
          </w:rPr>
          <w:t>utpu</w:t>
        </w:r>
      </w:ins>
      <w:ins w:id="188" w:author="Kousalya.Palanisamy" w:date="2020-09-11T22:07:31Z">
        <w:r>
          <w:rPr>
            <w:rFonts w:hint="default" w:cs="Times New Roman"/>
            <w:b/>
            <w:bCs/>
            <w:sz w:val="30"/>
            <w:szCs w:val="30"/>
            <w:lang w:val="en-US"/>
          </w:rPr>
          <w:t>t</w:t>
        </w:r>
      </w:ins>
      <w:ins w:id="189" w:author="Kousalya.Palanisamy" w:date="2020-09-11T22:07:32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 : </w:t>
        </w:r>
      </w:ins>
    </w:p>
    <w:p>
      <w:pPr>
        <w:suppressLineNumbers/>
        <w:spacing w:line="360" w:lineRule="auto"/>
        <w:jc w:val="left"/>
        <w:rPr>
          <w:ins w:id="191" w:author="Kousalya.Palanisamy" w:date="2020-09-11T22:09:58Z"/>
        </w:rPr>
        <w:pPrChange w:id="190" w:author="Kousalya.Palanisamy" w:date="2020-09-05T17:13:00Z">
          <w:pPr/>
        </w:pPrChange>
      </w:pPr>
      <w:ins w:id="192" w:author="Kousalya.Palanisamy" w:date="2020-09-11T22:09:13Z">
        <w:r>
          <w:rPr/>
          <w:drawing>
            <wp:inline distT="0" distB="0" distL="114300" distR="114300">
              <wp:extent cx="4771390" cy="4914900"/>
              <wp:effectExtent l="0" t="0" r="10160" b="0"/>
              <wp:docPr id="6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4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1390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/>
        <w:spacing w:line="360" w:lineRule="auto"/>
        <w:jc w:val="left"/>
        <w:rPr>
          <w:ins w:id="195" w:author="Kousalya.Palanisamy" w:date="2020-09-11T22:10:32Z"/>
        </w:rPr>
        <w:pPrChange w:id="194" w:author="Kousalya.Palanisamy" w:date="2020-09-05T17:13:00Z">
          <w:pPr/>
        </w:pPrChange>
      </w:pPr>
      <w:ins w:id="196" w:author="Kousalya.Palanisamy" w:date="2020-09-11T22:10:30Z">
        <w:r>
          <w:rPr/>
          <w:drawing>
            <wp:inline distT="0" distB="0" distL="114300" distR="114300">
              <wp:extent cx="4781550" cy="5105400"/>
              <wp:effectExtent l="0" t="0" r="0" b="0"/>
              <wp:docPr id="7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5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1550" cy="510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/>
        <w:spacing w:line="360" w:lineRule="auto"/>
        <w:jc w:val="left"/>
        <w:rPr>
          <w:ins w:id="199" w:author="Kousalya.Palanisamy" w:date="2020-09-11T22:07:26Z"/>
          <w:rFonts w:hint="default"/>
          <w:lang w:val="en-US"/>
        </w:rPr>
        <w:pPrChange w:id="198" w:author="Kousalya.Palanisamy" w:date="2020-09-05T17:13:00Z">
          <w:pPr/>
        </w:pPrChange>
      </w:pPr>
      <w:ins w:id="200" w:author="Kousalya.Palanisamy" w:date="2020-09-11T22:11:08Z">
        <w:r>
          <w:rPr/>
          <w:drawing>
            <wp:inline distT="0" distB="0" distL="114300" distR="114300">
              <wp:extent cx="4781550" cy="5105400"/>
              <wp:effectExtent l="0" t="0" r="0" b="0"/>
              <wp:docPr id="8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6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1550" cy="510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/>
        <w:spacing w:line="360" w:lineRule="auto"/>
        <w:jc w:val="left"/>
        <w:rPr>
          <w:ins w:id="203" w:author="Kousalya.Palanisamy" w:date="2020-09-11T22:11:13Z"/>
          <w:rFonts w:hint="default" w:cs="Times New Roman"/>
          <w:b/>
          <w:bCs/>
          <w:sz w:val="30"/>
          <w:szCs w:val="30"/>
          <w:lang w:val="en-US"/>
        </w:rPr>
        <w:pPrChange w:id="202" w:author="Kousalya.Palanisamy" w:date="2020-09-05T17:13:00Z">
          <w:pPr/>
        </w:pPrChange>
      </w:pPr>
      <w:ins w:id="204" w:author="Kousalya.Palanisamy" w:date="2020-09-11T22:04:26Z">
        <w:r>
          <w:rPr>
            <w:rFonts w:hint="default" w:cs="Times New Roman"/>
            <w:b/>
            <w:bCs/>
            <w:sz w:val="30"/>
            <w:szCs w:val="30"/>
            <w:lang w:val="en-US"/>
          </w:rPr>
          <w:t>Qu</w:t>
        </w:r>
      </w:ins>
      <w:ins w:id="205" w:author="Kousalya.Palanisamy" w:date="2020-09-11T22:04:27Z">
        <w:r>
          <w:rPr>
            <w:rFonts w:hint="default" w:cs="Times New Roman"/>
            <w:b/>
            <w:bCs/>
            <w:sz w:val="30"/>
            <w:szCs w:val="30"/>
            <w:lang w:val="en-US"/>
          </w:rPr>
          <w:t>es</w:t>
        </w:r>
      </w:ins>
      <w:ins w:id="206" w:author="Kousalya.Palanisamy" w:date="2020-09-11T22:04:33Z">
        <w:r>
          <w:rPr>
            <w:rFonts w:hint="default" w:cs="Times New Roman"/>
            <w:b/>
            <w:bCs/>
            <w:sz w:val="30"/>
            <w:szCs w:val="30"/>
            <w:lang w:val="en-US"/>
          </w:rPr>
          <w:t>tion</w:t>
        </w:r>
      </w:ins>
      <w:ins w:id="207" w:author="Kousalya.Palanisamy" w:date="2020-09-11T22:04:34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 </w:t>
        </w:r>
      </w:ins>
      <w:ins w:id="208" w:author="Kousalya.Palanisamy" w:date="2020-09-11T22:04:35Z">
        <w:r>
          <w:rPr>
            <w:rFonts w:hint="default" w:cs="Times New Roman"/>
            <w:b/>
            <w:bCs/>
            <w:sz w:val="30"/>
            <w:szCs w:val="30"/>
            <w:lang w:val="en-US"/>
          </w:rPr>
          <w:t>2</w:t>
        </w:r>
      </w:ins>
    </w:p>
    <w:p>
      <w:pPr>
        <w:suppressLineNumbers/>
        <w:spacing w:line="360" w:lineRule="auto"/>
        <w:jc w:val="left"/>
        <w:rPr>
          <w:ins w:id="210" w:author="Kousalya.Palanisamy" w:date="2020-09-11T22:30:21Z"/>
          <w:rFonts w:hint="default" w:cs="Times New Roman"/>
          <w:b/>
          <w:bCs/>
          <w:sz w:val="30"/>
          <w:szCs w:val="30"/>
          <w:lang w:val="en-US"/>
        </w:rPr>
        <w:pPrChange w:id="209" w:author="Kousalya.Palanisamy" w:date="2020-09-05T17:13:00Z">
          <w:pPr/>
        </w:pPrChange>
      </w:pPr>
      <w:ins w:id="211" w:author="Kousalya.Palanisamy" w:date="2020-09-11T22:29:51Z">
        <w:r>
          <w:rPr>
            <w:rFonts w:hint="default" w:cs="Times New Roman"/>
            <w:b/>
            <w:bCs/>
            <w:sz w:val="30"/>
            <w:szCs w:val="30"/>
            <w:lang w:val="en-US"/>
          </w:rPr>
          <w:t>I</w:t>
        </w:r>
      </w:ins>
      <w:ins w:id="212" w:author="Kousalya.Palanisamy" w:date="2020-09-11T22:29:52Z">
        <w:r>
          <w:rPr>
            <w:rFonts w:hint="default" w:cs="Times New Roman"/>
            <w:b/>
            <w:bCs/>
            <w:sz w:val="30"/>
            <w:szCs w:val="30"/>
            <w:lang w:val="en-US"/>
          </w:rPr>
          <w:t>n</w:t>
        </w:r>
      </w:ins>
      <w:ins w:id="213" w:author="Kousalya.Palanisamy" w:date="2020-09-11T22:29:54Z">
        <w:r>
          <w:rPr>
            <w:rFonts w:hint="default" w:cs="Times New Roman"/>
            <w:b/>
            <w:bCs/>
            <w:sz w:val="30"/>
            <w:szCs w:val="30"/>
            <w:lang w:val="en-US"/>
          </w:rPr>
          <w:t>de</w:t>
        </w:r>
      </w:ins>
      <w:ins w:id="214" w:author="Kousalya.Palanisamy" w:date="2020-09-11T22:29:55Z">
        <w:r>
          <w:rPr>
            <w:rFonts w:hint="default" w:cs="Times New Roman"/>
            <w:b/>
            <w:bCs/>
            <w:sz w:val="30"/>
            <w:szCs w:val="30"/>
            <w:lang w:val="en-US"/>
          </w:rPr>
          <w:t>x.</w:t>
        </w:r>
      </w:ins>
      <w:ins w:id="215" w:author="Kousalya.Palanisamy" w:date="2020-09-11T22:29:56Z">
        <w:r>
          <w:rPr>
            <w:rFonts w:hint="default" w:cs="Times New Roman"/>
            <w:b/>
            <w:bCs/>
            <w:sz w:val="30"/>
            <w:szCs w:val="30"/>
            <w:lang w:val="en-US"/>
          </w:rPr>
          <w:t>html</w:t>
        </w:r>
      </w:ins>
    </w:p>
    <w:p>
      <w:pPr>
        <w:suppressLineNumbers/>
        <w:spacing w:line="360" w:lineRule="auto"/>
        <w:jc w:val="left"/>
        <w:rPr>
          <w:ins w:id="217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16" w:author="Kousalya.Palanisamy" w:date="2020-09-05T17:13:00Z">
          <w:pPr/>
        </w:pPrChange>
      </w:pPr>
      <w:ins w:id="218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&lt;!DOCTYPE html&gt;</w:t>
        </w:r>
      </w:ins>
    </w:p>
    <w:p>
      <w:pPr>
        <w:suppressLineNumbers/>
        <w:spacing w:line="360" w:lineRule="auto"/>
        <w:jc w:val="left"/>
        <w:rPr>
          <w:ins w:id="220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19" w:author="Kousalya.Palanisamy" w:date="2020-09-05T17:13:00Z">
          <w:pPr/>
        </w:pPrChange>
      </w:pPr>
      <w:ins w:id="221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&lt;html&gt;</w:t>
        </w:r>
      </w:ins>
    </w:p>
    <w:p>
      <w:pPr>
        <w:suppressLineNumbers/>
        <w:spacing w:line="360" w:lineRule="auto"/>
        <w:jc w:val="left"/>
        <w:rPr>
          <w:ins w:id="223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22" w:author="Kousalya.Palanisamy" w:date="2020-09-05T17:13:00Z">
          <w:pPr/>
        </w:pPrChange>
      </w:pPr>
      <w:ins w:id="224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&lt;head&gt;</w:t>
        </w:r>
      </w:ins>
    </w:p>
    <w:p>
      <w:pPr>
        <w:suppressLineNumbers/>
        <w:spacing w:line="360" w:lineRule="auto"/>
        <w:jc w:val="left"/>
        <w:rPr>
          <w:ins w:id="226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25" w:author="Kousalya.Palanisamy" w:date="2020-09-05T17:13:00Z">
          <w:pPr/>
        </w:pPrChange>
      </w:pPr>
      <w:ins w:id="227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&lt;meta charset="UTF-8"&gt;</w:t>
        </w:r>
      </w:ins>
    </w:p>
    <w:p>
      <w:pPr>
        <w:suppressLineNumbers/>
        <w:spacing w:line="360" w:lineRule="auto"/>
        <w:jc w:val="left"/>
        <w:rPr>
          <w:ins w:id="229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28" w:author="Kousalya.Palanisamy" w:date="2020-09-05T17:13:00Z">
          <w:pPr/>
        </w:pPrChange>
      </w:pPr>
      <w:ins w:id="230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&lt;title&gt;LetsUpgrade Assignment&lt;/title&gt;</w:t>
        </w:r>
      </w:ins>
    </w:p>
    <w:p>
      <w:pPr>
        <w:suppressLineNumbers/>
        <w:spacing w:line="360" w:lineRule="auto"/>
        <w:jc w:val="left"/>
        <w:rPr>
          <w:ins w:id="232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31" w:author="Kousalya.Palanisamy" w:date="2020-09-05T17:13:00Z">
          <w:pPr/>
        </w:pPrChange>
      </w:pPr>
      <w:ins w:id="233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&lt;/head&gt;</w:t>
        </w:r>
      </w:ins>
    </w:p>
    <w:p>
      <w:pPr>
        <w:suppressLineNumbers/>
        <w:spacing w:line="360" w:lineRule="auto"/>
        <w:jc w:val="left"/>
        <w:rPr>
          <w:ins w:id="235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34" w:author="Kousalya.Palanisamy" w:date="2020-09-05T17:13:00Z">
          <w:pPr/>
        </w:pPrChange>
      </w:pPr>
      <w:ins w:id="236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&lt;body&gt;</w:t>
        </w:r>
      </w:ins>
    </w:p>
    <w:p>
      <w:pPr>
        <w:suppressLineNumbers/>
        <w:spacing w:line="360" w:lineRule="auto"/>
        <w:jc w:val="left"/>
        <w:rPr>
          <w:ins w:id="238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37" w:author="Kousalya.Palanisamy" w:date="2020-09-05T17:13:00Z">
          <w:pPr/>
        </w:pPrChange>
      </w:pPr>
      <w:ins w:id="239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Enter Text :&lt;input type = "text" class = "Text1"&gt;&lt;br&gt;&lt;br&gt;</w:t>
        </w:r>
      </w:ins>
    </w:p>
    <w:p>
      <w:pPr>
        <w:suppressLineNumbers/>
        <w:spacing w:line="360" w:lineRule="auto"/>
        <w:jc w:val="left"/>
        <w:rPr>
          <w:ins w:id="241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40" w:author="Kousalya.Palanisamy" w:date="2020-09-05T17:13:00Z">
          <w:pPr/>
        </w:pPrChange>
      </w:pPr>
      <w:ins w:id="242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Click on the button to copy the text to the below textbox&lt;br&gt;&lt;br&gt;</w:t>
        </w:r>
      </w:ins>
    </w:p>
    <w:p>
      <w:pPr>
        <w:suppressLineNumbers/>
        <w:spacing w:line="360" w:lineRule="auto"/>
        <w:jc w:val="left"/>
        <w:rPr>
          <w:ins w:id="244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43" w:author="Kousalya.Palanisamy" w:date="2020-09-05T17:13:00Z">
          <w:pPr/>
        </w:pPrChange>
      </w:pPr>
      <w:ins w:id="245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&lt;button onclick = "copy()"&gt; Copy&lt;/button&gt;&lt;br&gt;&lt;br&gt;</w:t>
        </w:r>
      </w:ins>
    </w:p>
    <w:p>
      <w:pPr>
        <w:suppressLineNumbers/>
        <w:spacing w:line="360" w:lineRule="auto"/>
        <w:jc w:val="left"/>
        <w:rPr>
          <w:ins w:id="247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46" w:author="Kousalya.Palanisamy" w:date="2020-09-05T17:13:00Z">
          <w:pPr/>
        </w:pPrChange>
      </w:pPr>
      <w:ins w:id="248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Copied Text:&lt;input type = "text" class = "Text2"&gt;&lt;br&gt;</w:t>
        </w:r>
      </w:ins>
    </w:p>
    <w:p>
      <w:pPr>
        <w:suppressLineNumbers/>
        <w:spacing w:line="360" w:lineRule="auto"/>
        <w:jc w:val="left"/>
        <w:rPr>
          <w:ins w:id="250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49" w:author="Kousalya.Palanisamy" w:date="2020-09-05T17:13:00Z">
          <w:pPr/>
        </w:pPrChange>
      </w:pPr>
      <w:ins w:id="251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&lt;script type = "text/javascript" src = "day4.js"&gt;&lt;/script&gt;</w:t>
        </w:r>
      </w:ins>
    </w:p>
    <w:p>
      <w:pPr>
        <w:suppressLineNumbers/>
        <w:spacing w:line="360" w:lineRule="auto"/>
        <w:jc w:val="left"/>
        <w:rPr>
          <w:ins w:id="253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52" w:author="Kousalya.Palanisamy" w:date="2020-09-05T17:13:00Z">
          <w:pPr/>
        </w:pPrChange>
      </w:pPr>
      <w:ins w:id="254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&lt;/body&gt;</w:t>
        </w:r>
      </w:ins>
    </w:p>
    <w:p>
      <w:pPr>
        <w:suppressLineNumbers/>
        <w:spacing w:line="360" w:lineRule="auto"/>
        <w:jc w:val="left"/>
        <w:rPr>
          <w:ins w:id="256" w:author="Kousalya.Palanisamy" w:date="2020-09-11T22:30:39Z"/>
          <w:rFonts w:hint="default" w:ascii="Calibri" w:hAnsi="Calibri"/>
          <w:b w:val="0"/>
          <w:bCs w:val="0"/>
          <w:sz w:val="22"/>
          <w:szCs w:val="22"/>
          <w:lang w:val="en-US"/>
        </w:rPr>
        <w:pPrChange w:id="255" w:author="Kousalya.Palanisamy" w:date="2020-09-05T17:13:00Z">
          <w:pPr/>
        </w:pPrChange>
      </w:pPr>
      <w:ins w:id="257" w:author="Kousalya.Palanisamy" w:date="2020-09-11T22:3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&lt;/html&gt;</w:t>
        </w:r>
      </w:ins>
    </w:p>
    <w:p>
      <w:pPr>
        <w:suppressLineNumbers/>
        <w:spacing w:line="360" w:lineRule="auto"/>
        <w:jc w:val="left"/>
        <w:rPr>
          <w:ins w:id="259" w:author="Kousalya.Palanisamy" w:date="2020-09-11T22:30:49Z"/>
          <w:rFonts w:hint="default" w:cs="Times New Roman"/>
          <w:b/>
          <w:bCs/>
          <w:sz w:val="30"/>
          <w:szCs w:val="30"/>
          <w:lang w:val="en-US"/>
        </w:rPr>
        <w:pPrChange w:id="258" w:author="Kousalya.Palanisamy" w:date="2020-09-05T17:13:00Z">
          <w:pPr/>
        </w:pPrChange>
      </w:pPr>
      <w:ins w:id="260" w:author="Kousalya.Palanisamy" w:date="2020-09-11T22:30:07Z">
        <w:r>
          <w:rPr>
            <w:rFonts w:hint="default" w:cs="Times New Roman"/>
            <w:b/>
            <w:bCs/>
            <w:sz w:val="30"/>
            <w:szCs w:val="30"/>
            <w:lang w:val="en-US"/>
          </w:rPr>
          <w:t>Da</w:t>
        </w:r>
      </w:ins>
      <w:ins w:id="261" w:author="Kousalya.Palanisamy" w:date="2020-09-11T22:30:08Z">
        <w:r>
          <w:rPr>
            <w:rFonts w:hint="default" w:cs="Times New Roman"/>
            <w:b/>
            <w:bCs/>
            <w:sz w:val="30"/>
            <w:szCs w:val="30"/>
            <w:lang w:val="en-US"/>
          </w:rPr>
          <w:t>y</w:t>
        </w:r>
      </w:ins>
      <w:ins w:id="262" w:author="Kousalya.Palanisamy" w:date="2020-09-11T22:30:09Z">
        <w:r>
          <w:rPr>
            <w:rFonts w:hint="default" w:cs="Times New Roman"/>
            <w:b/>
            <w:bCs/>
            <w:sz w:val="30"/>
            <w:szCs w:val="30"/>
            <w:lang w:val="en-US"/>
          </w:rPr>
          <w:t>4.</w:t>
        </w:r>
      </w:ins>
      <w:ins w:id="263" w:author="Kousalya.Palanisamy" w:date="2020-09-11T22:30:10Z">
        <w:r>
          <w:rPr>
            <w:rFonts w:hint="default" w:cs="Times New Roman"/>
            <w:b/>
            <w:bCs/>
            <w:sz w:val="30"/>
            <w:szCs w:val="30"/>
            <w:lang w:val="en-US"/>
          </w:rPr>
          <w:t>js</w:t>
        </w:r>
      </w:ins>
    </w:p>
    <w:p>
      <w:pPr>
        <w:suppressLineNumbers/>
        <w:spacing w:line="360" w:lineRule="auto"/>
        <w:jc w:val="left"/>
        <w:rPr>
          <w:ins w:id="265" w:author="Kousalya.Palanisamy" w:date="2020-09-11T22:33:02Z"/>
          <w:rFonts w:hint="default" w:ascii="Calibri" w:hAnsi="Calibri"/>
          <w:b w:val="0"/>
          <w:bCs w:val="0"/>
          <w:sz w:val="22"/>
          <w:szCs w:val="22"/>
          <w:lang w:val="en-US"/>
        </w:rPr>
        <w:pPrChange w:id="264" w:author="Kousalya.Palanisamy" w:date="2020-09-05T17:13:00Z">
          <w:pPr/>
        </w:pPrChange>
      </w:pPr>
      <w:ins w:id="266" w:author="Kousalya.Palanisamy" w:date="2020-09-11T22:33:0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copy(){</w:t>
        </w:r>
      </w:ins>
    </w:p>
    <w:p>
      <w:pPr>
        <w:suppressLineNumbers/>
        <w:spacing w:line="360" w:lineRule="auto"/>
        <w:ind w:firstLine="420" w:firstLineChars="0"/>
        <w:jc w:val="left"/>
        <w:rPr>
          <w:ins w:id="268" w:author="Kousalya.Palanisamy" w:date="2020-09-11T22:33:02Z"/>
          <w:rFonts w:hint="default" w:ascii="Calibri" w:hAnsi="Calibri"/>
          <w:b w:val="0"/>
          <w:bCs w:val="0"/>
          <w:sz w:val="22"/>
          <w:szCs w:val="22"/>
          <w:lang w:val="en-US"/>
        </w:rPr>
        <w:pPrChange w:id="267" w:author="Kousalya.Palanisamy" w:date="2020-09-11T22:36:56Z">
          <w:pPr/>
        </w:pPrChange>
      </w:pPr>
      <w:ins w:id="269" w:author="Kousalya.Palanisamy" w:date="2020-09-11T22:33:0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document.getElementsByClassName("Text2")[0].value = document.getElementsByClassName("Text1")[0].value;</w:t>
        </w:r>
      </w:ins>
    </w:p>
    <w:p>
      <w:pPr>
        <w:suppressLineNumbers/>
        <w:spacing w:line="360" w:lineRule="auto"/>
        <w:jc w:val="left"/>
        <w:rPr>
          <w:ins w:id="271" w:author="Kousalya.Palanisamy" w:date="2020-09-11T22:30:13Z"/>
          <w:rFonts w:hint="default" w:ascii="Calibri" w:hAnsi="Calibri" w:cs="Times New Roman"/>
          <w:b w:val="0"/>
          <w:bCs w:val="0"/>
          <w:sz w:val="22"/>
          <w:szCs w:val="22"/>
          <w:lang w:val="en-US"/>
          <w:rPrChange w:id="272" w:author="Kousalya.Palanisamy" w:date="2020-09-11T22:33:01Z">
            <w:rPr>
              <w:ins w:id="273" w:author="Kousalya.Palanisamy" w:date="2020-09-11T22:30:13Z"/>
              <w:rFonts w:hint="default" w:cs="Times New Roman"/>
              <w:b/>
              <w:bCs/>
              <w:sz w:val="30"/>
              <w:szCs w:val="30"/>
              <w:lang w:val="en-US"/>
            </w:rPr>
          </w:rPrChange>
        </w:rPr>
        <w:pPrChange w:id="270" w:author="Kousalya.Palanisamy" w:date="2020-09-05T17:13:00Z">
          <w:pPr/>
        </w:pPrChange>
      </w:pPr>
      <w:ins w:id="274" w:author="Kousalya.Palanisamy" w:date="2020-09-11T22:33:0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};</w:t>
        </w:r>
      </w:ins>
    </w:p>
    <w:p>
      <w:pPr>
        <w:suppressLineNumbers/>
        <w:spacing w:line="360" w:lineRule="auto"/>
        <w:jc w:val="left"/>
        <w:rPr>
          <w:ins w:id="276" w:author="Kousalya.Palanisamy" w:date="2020-09-11T22:33:30Z"/>
          <w:rFonts w:hint="default" w:cs="Times New Roman"/>
          <w:b/>
          <w:bCs/>
          <w:sz w:val="30"/>
          <w:szCs w:val="30"/>
          <w:lang w:val="en-US"/>
        </w:rPr>
        <w:pPrChange w:id="275" w:author="Kousalya.Palanisamy" w:date="2020-09-05T17:13:00Z">
          <w:pPr/>
        </w:pPrChange>
      </w:pPr>
      <w:ins w:id="277" w:author="Kousalya.Palanisamy" w:date="2020-09-11T22:30:14Z">
        <w:r>
          <w:rPr>
            <w:rFonts w:hint="default" w:cs="Times New Roman"/>
            <w:b/>
            <w:bCs/>
            <w:sz w:val="30"/>
            <w:szCs w:val="30"/>
            <w:lang w:val="en-US"/>
          </w:rPr>
          <w:t>Ou</w:t>
        </w:r>
      </w:ins>
      <w:ins w:id="278" w:author="Kousalya.Palanisamy" w:date="2020-09-11T22:30:15Z">
        <w:r>
          <w:rPr>
            <w:rFonts w:hint="default" w:cs="Times New Roman"/>
            <w:b/>
            <w:bCs/>
            <w:sz w:val="30"/>
            <w:szCs w:val="30"/>
            <w:lang w:val="en-US"/>
          </w:rPr>
          <w:t>tp</w:t>
        </w:r>
      </w:ins>
      <w:ins w:id="279" w:author="Kousalya.Palanisamy" w:date="2020-09-11T22:30:16Z">
        <w:r>
          <w:rPr>
            <w:rFonts w:hint="default" w:cs="Times New Roman"/>
            <w:b/>
            <w:bCs/>
            <w:sz w:val="30"/>
            <w:szCs w:val="30"/>
            <w:lang w:val="en-US"/>
          </w:rPr>
          <w:t>ut</w:t>
        </w:r>
      </w:ins>
      <w:ins w:id="280" w:author="Kousalya.Palanisamy" w:date="2020-09-11T22:30:18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 </w:t>
        </w:r>
      </w:ins>
      <w:ins w:id="281" w:author="Kousalya.Palanisamy" w:date="2020-09-11T22:30:19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: </w:t>
        </w:r>
      </w:ins>
    </w:p>
    <w:p>
      <w:pPr>
        <w:suppressLineNumbers/>
        <w:spacing w:line="360" w:lineRule="auto"/>
        <w:jc w:val="left"/>
        <w:rPr>
          <w:ins w:id="283" w:author="Kousalya.Palanisamy" w:date="2020-09-11T22:34:25Z"/>
        </w:rPr>
        <w:pPrChange w:id="282" w:author="Kousalya.Palanisamy" w:date="2020-09-05T17:13:00Z">
          <w:pPr/>
        </w:pPrChange>
      </w:pPr>
      <w:ins w:id="284" w:author="Kousalya.Palanisamy" w:date="2020-09-11T22:33:59Z">
        <w:r>
          <w:rPr/>
          <w:drawing>
            <wp:inline distT="0" distB="0" distL="114300" distR="114300">
              <wp:extent cx="4781550" cy="5105400"/>
              <wp:effectExtent l="0" t="0" r="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7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1550" cy="510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/>
        <w:spacing w:line="360" w:lineRule="auto"/>
        <w:jc w:val="left"/>
        <w:rPr>
          <w:ins w:id="287" w:author="Kousalya.Palanisamy" w:date="2020-09-11T22:34:25Z"/>
        </w:rPr>
        <w:pPrChange w:id="286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289" w:author="Kousalya.Palanisamy" w:date="2020-09-11T22:34:26Z"/>
        </w:rPr>
        <w:pPrChange w:id="288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291" w:author="Kousalya.Palanisamy" w:date="2020-09-11T22:34:26Z"/>
        </w:rPr>
        <w:pPrChange w:id="290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293" w:author="Kousalya.Palanisamy" w:date="2020-09-11T22:34:26Z"/>
        </w:rPr>
        <w:pPrChange w:id="292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295" w:author="Kousalya.Palanisamy" w:date="2020-09-11T22:34:26Z"/>
        </w:rPr>
        <w:pPrChange w:id="294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297" w:author="Kousalya.Palanisamy" w:date="2020-09-11T22:34:26Z"/>
        </w:rPr>
        <w:pPrChange w:id="296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299" w:author="Kousalya.Palanisamy" w:date="2020-09-11T22:34:35Z"/>
          <w:rFonts w:hint="default"/>
          <w:lang w:val="en-US"/>
        </w:rPr>
        <w:pPrChange w:id="298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301" w:author="Kousalya.Palanisamy" w:date="2020-09-11T22:34:35Z"/>
          <w:rFonts w:hint="default"/>
          <w:lang w:val="en-US"/>
        </w:rPr>
        <w:pPrChange w:id="300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303" w:author="Kousalya.Palanisamy" w:date="2020-09-11T22:34:36Z"/>
          <w:rFonts w:hint="default"/>
          <w:lang w:val="en-US"/>
        </w:rPr>
        <w:pPrChange w:id="302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305" w:author="Kousalya.Palanisamy" w:date="2020-09-11T22:34:36Z"/>
          <w:rFonts w:hint="default"/>
          <w:lang w:val="en-US"/>
        </w:rPr>
        <w:pPrChange w:id="304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307" w:author="Kousalya.Palanisamy" w:date="2020-09-11T22:34:37Z"/>
          <w:rFonts w:hint="default"/>
          <w:lang w:val="en-US"/>
        </w:rPr>
        <w:pPrChange w:id="306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309" w:author="Kousalya.Palanisamy" w:date="2020-09-11T22:04:12Z"/>
          <w:rFonts w:hint="default"/>
          <w:lang w:val="en-US"/>
        </w:rPr>
        <w:pPrChange w:id="308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311" w:author="Kousalya.Palanisamy" w:date="2020-09-11T14:37:48Z"/>
          <w:rFonts w:hint="default" w:cs="Times New Roman"/>
          <w:b/>
          <w:bCs/>
          <w:sz w:val="30"/>
          <w:szCs w:val="30"/>
          <w:lang w:val="en-US"/>
        </w:rPr>
        <w:pPrChange w:id="310" w:author="Kousalya.Palanisamy" w:date="2020-09-05T17:13:00Z">
          <w:pPr/>
        </w:pPrChange>
      </w:pPr>
      <w:ins w:id="312" w:author="Kousalya.Palanisamy" w:date="2020-09-11T14:37:43Z">
        <w:r>
          <w:rPr>
            <w:rFonts w:hint="default" w:cs="Times New Roman"/>
            <w:b/>
            <w:bCs/>
            <w:sz w:val="30"/>
            <w:szCs w:val="30"/>
            <w:lang w:val="en-US"/>
          </w:rPr>
          <w:t>Q</w:t>
        </w:r>
      </w:ins>
      <w:ins w:id="313" w:author="Kousalya.Palanisamy" w:date="2020-09-11T14:37:44Z">
        <w:r>
          <w:rPr>
            <w:rFonts w:hint="default" w:cs="Times New Roman"/>
            <w:b/>
            <w:bCs/>
            <w:sz w:val="30"/>
            <w:szCs w:val="30"/>
            <w:lang w:val="en-US"/>
          </w:rPr>
          <w:t>uesti</w:t>
        </w:r>
      </w:ins>
      <w:ins w:id="314" w:author="Kousalya.Palanisamy" w:date="2020-09-11T14:37:45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on </w:t>
        </w:r>
      </w:ins>
      <w:ins w:id="315" w:author="Kousalya.Palanisamy" w:date="2020-09-11T14:37:46Z">
        <w:r>
          <w:rPr>
            <w:rFonts w:hint="default" w:cs="Times New Roman"/>
            <w:b/>
            <w:bCs/>
            <w:sz w:val="30"/>
            <w:szCs w:val="30"/>
            <w:lang w:val="en-US"/>
          </w:rPr>
          <w:t>3</w:t>
        </w:r>
      </w:ins>
    </w:p>
    <w:p>
      <w:pPr>
        <w:suppressLineNumbers/>
        <w:spacing w:line="360" w:lineRule="auto"/>
        <w:jc w:val="left"/>
        <w:rPr>
          <w:ins w:id="317" w:author="Kousalya.Palanisamy" w:date="2020-09-11T14:38:18Z"/>
          <w:rFonts w:hint="default"/>
          <w:b/>
          <w:bCs/>
          <w:sz w:val="30"/>
          <w:szCs w:val="30"/>
          <w:lang w:val="en-US"/>
        </w:rPr>
        <w:pPrChange w:id="316" w:author="Kousalya.Palanisamy" w:date="2020-09-05T17:13:00Z">
          <w:pPr/>
        </w:pPrChange>
      </w:pPr>
      <w:ins w:id="318" w:author="Kousalya.Palanisamy" w:date="2020-09-11T14:38:11Z">
        <w:r>
          <w:rPr>
            <w:rFonts w:hint="default"/>
            <w:b/>
            <w:bCs/>
            <w:sz w:val="30"/>
            <w:szCs w:val="30"/>
            <w:lang w:val="en-US"/>
          </w:rPr>
          <w:t>H</w:t>
        </w:r>
      </w:ins>
      <w:ins w:id="319" w:author="Kousalya.Palanisamy" w:date="2020-09-11T14:38:12Z">
        <w:r>
          <w:rPr>
            <w:rFonts w:hint="default"/>
            <w:b/>
            <w:bCs/>
            <w:sz w:val="30"/>
            <w:szCs w:val="30"/>
            <w:lang w:val="en-US"/>
          </w:rPr>
          <w:t>T</w:t>
        </w:r>
      </w:ins>
      <w:ins w:id="320" w:author="Kousalya.Palanisamy" w:date="2020-09-11T14:38:13Z">
        <w:r>
          <w:rPr>
            <w:rFonts w:hint="default"/>
            <w:b/>
            <w:bCs/>
            <w:sz w:val="30"/>
            <w:szCs w:val="30"/>
            <w:lang w:val="en-US"/>
          </w:rPr>
          <w:t>ML</w:t>
        </w:r>
      </w:ins>
      <w:ins w:id="321" w:author="Kousalya.Palanisamy" w:date="2020-09-11T14:38:14Z">
        <w:r>
          <w:rPr>
            <w:rFonts w:hint="default"/>
            <w:b/>
            <w:bCs/>
            <w:sz w:val="30"/>
            <w:szCs w:val="30"/>
            <w:lang w:val="en-US"/>
          </w:rPr>
          <w:t xml:space="preserve"> - </w:t>
        </w:r>
      </w:ins>
      <w:ins w:id="322" w:author="Kousalya.Palanisamy" w:date="2020-09-11T14:38:15Z">
        <w:r>
          <w:rPr>
            <w:rFonts w:hint="default"/>
            <w:b/>
            <w:bCs/>
            <w:sz w:val="30"/>
            <w:szCs w:val="30"/>
            <w:lang w:val="en-US"/>
          </w:rPr>
          <w:t>inde</w:t>
        </w:r>
      </w:ins>
      <w:ins w:id="323" w:author="Kousalya.Palanisamy" w:date="2020-09-11T14:38:16Z">
        <w:r>
          <w:rPr>
            <w:rFonts w:hint="default"/>
            <w:b/>
            <w:bCs/>
            <w:sz w:val="30"/>
            <w:szCs w:val="30"/>
            <w:lang w:val="en-US"/>
          </w:rPr>
          <w:t>x.</w:t>
        </w:r>
      </w:ins>
      <w:ins w:id="324" w:author="Kousalya.Palanisamy" w:date="2020-09-11T14:38:17Z">
        <w:r>
          <w:rPr>
            <w:rFonts w:hint="default"/>
            <w:b/>
            <w:bCs/>
            <w:sz w:val="30"/>
            <w:szCs w:val="30"/>
            <w:lang w:val="en-US"/>
          </w:rPr>
          <w:t>html</w:t>
        </w:r>
      </w:ins>
    </w:p>
    <w:p>
      <w:pPr>
        <w:suppressLineNumbers/>
        <w:spacing w:line="360" w:lineRule="auto"/>
        <w:jc w:val="left"/>
        <w:rPr>
          <w:ins w:id="326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25" w:author="Kousalya.Palanisamy" w:date="2020-09-05T17:13:00Z">
          <w:pPr/>
        </w:pPrChange>
      </w:pPr>
      <w:ins w:id="327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&lt;!DOCTYPE html&gt;</w:t>
        </w:r>
      </w:ins>
    </w:p>
    <w:p>
      <w:pPr>
        <w:suppressLineNumbers/>
        <w:spacing w:line="360" w:lineRule="auto"/>
        <w:jc w:val="left"/>
        <w:rPr>
          <w:ins w:id="329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28" w:author="Kousalya.Palanisamy" w:date="2020-09-05T17:13:00Z">
          <w:pPr/>
        </w:pPrChange>
      </w:pPr>
      <w:ins w:id="330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&lt;html&gt;</w:t>
        </w:r>
      </w:ins>
    </w:p>
    <w:p>
      <w:pPr>
        <w:suppressLineNumbers/>
        <w:spacing w:line="360" w:lineRule="auto"/>
        <w:jc w:val="left"/>
        <w:rPr>
          <w:ins w:id="332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31" w:author="Kousalya.Palanisamy" w:date="2020-09-05T17:13:00Z">
          <w:pPr/>
        </w:pPrChange>
      </w:pPr>
      <w:ins w:id="333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&lt;head&gt;</w:t>
        </w:r>
      </w:ins>
    </w:p>
    <w:p>
      <w:pPr>
        <w:suppressLineNumbers/>
        <w:spacing w:line="360" w:lineRule="auto"/>
        <w:jc w:val="left"/>
        <w:rPr>
          <w:ins w:id="335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34" w:author="Kousalya.Palanisamy" w:date="2020-09-05T17:13:00Z">
          <w:pPr/>
        </w:pPrChange>
      </w:pPr>
      <w:ins w:id="336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&lt;meta charset="UTF-8"&gt;</w:t>
        </w:r>
      </w:ins>
    </w:p>
    <w:p>
      <w:pPr>
        <w:suppressLineNumbers/>
        <w:spacing w:line="360" w:lineRule="auto"/>
        <w:jc w:val="left"/>
        <w:rPr>
          <w:ins w:id="338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37" w:author="Kousalya.Palanisamy" w:date="2020-09-05T17:13:00Z">
          <w:pPr/>
        </w:pPrChange>
      </w:pPr>
      <w:ins w:id="339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&lt;title&gt;LetsUpgrade Assignment&lt;/title&gt;</w:t>
        </w:r>
      </w:ins>
    </w:p>
    <w:p>
      <w:pPr>
        <w:suppressLineNumbers/>
        <w:spacing w:line="360" w:lineRule="auto"/>
        <w:jc w:val="left"/>
        <w:rPr>
          <w:ins w:id="341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40" w:author="Kousalya.Palanisamy" w:date="2020-09-05T17:13:00Z">
          <w:pPr/>
        </w:pPrChange>
      </w:pPr>
      <w:ins w:id="342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&lt;/head&gt;</w:t>
        </w:r>
      </w:ins>
    </w:p>
    <w:p>
      <w:pPr>
        <w:suppressLineNumbers/>
        <w:spacing w:line="360" w:lineRule="auto"/>
        <w:jc w:val="left"/>
        <w:rPr>
          <w:ins w:id="344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43" w:author="Kousalya.Palanisamy" w:date="2020-09-05T17:13:00Z">
          <w:pPr/>
        </w:pPrChange>
      </w:pPr>
      <w:ins w:id="345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&lt;body&gt;</w:t>
        </w:r>
      </w:ins>
    </w:p>
    <w:p>
      <w:pPr>
        <w:suppressLineNumbers/>
        <w:spacing w:line="360" w:lineRule="auto"/>
        <w:jc w:val="left"/>
        <w:rPr>
          <w:ins w:id="347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46" w:author="Kousalya.Palanisamy" w:date="2020-09-05T17:13:00Z">
          <w:pPr/>
        </w:pPrChange>
      </w:pPr>
      <w:ins w:id="348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Check the console!!!!</w:t>
        </w:r>
      </w:ins>
    </w:p>
    <w:p>
      <w:pPr>
        <w:suppressLineNumbers/>
        <w:spacing w:line="360" w:lineRule="auto"/>
        <w:jc w:val="left"/>
        <w:rPr>
          <w:ins w:id="350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49" w:author="Kousalya.Palanisamy" w:date="2020-09-05T17:13:00Z">
          <w:pPr/>
        </w:pPrChange>
      </w:pPr>
      <w:ins w:id="351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&lt;script type = "text/javascript" src = "day4.js"&gt;&lt;/script&gt;</w:t>
        </w:r>
      </w:ins>
    </w:p>
    <w:p>
      <w:pPr>
        <w:suppressLineNumbers/>
        <w:spacing w:line="360" w:lineRule="auto"/>
        <w:jc w:val="left"/>
        <w:rPr>
          <w:ins w:id="353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52" w:author="Kousalya.Palanisamy" w:date="2020-09-05T17:13:00Z">
          <w:pPr/>
        </w:pPrChange>
      </w:pPr>
      <w:ins w:id="354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&lt;/body&gt;</w:t>
        </w:r>
      </w:ins>
    </w:p>
    <w:p>
      <w:pPr>
        <w:suppressLineNumbers/>
        <w:spacing w:line="360" w:lineRule="auto"/>
        <w:jc w:val="left"/>
        <w:rPr>
          <w:ins w:id="356" w:author="Kousalya.Palanisamy" w:date="2020-09-11T14:39:07Z"/>
          <w:rFonts w:hint="default" w:ascii="Calibri" w:hAnsi="Calibri"/>
          <w:b w:val="0"/>
          <w:bCs w:val="0"/>
          <w:sz w:val="22"/>
          <w:szCs w:val="22"/>
          <w:lang w:val="en-US"/>
        </w:rPr>
        <w:pPrChange w:id="355" w:author="Kousalya.Palanisamy" w:date="2020-09-05T17:13:00Z">
          <w:pPr/>
        </w:pPrChange>
      </w:pPr>
      <w:ins w:id="357" w:author="Kousalya.Palanisamy" w:date="2020-09-11T14:39:07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&lt;/html&gt;</w:t>
        </w:r>
      </w:ins>
    </w:p>
    <w:p>
      <w:pPr>
        <w:suppressLineNumbers/>
        <w:spacing w:line="360" w:lineRule="auto"/>
        <w:jc w:val="left"/>
        <w:rPr>
          <w:ins w:id="359" w:author="Kousalya.Palanisamy" w:date="2020-09-11T14:39:49Z"/>
          <w:rFonts w:hint="default" w:ascii="Times New Roman" w:hAnsi="Times New Roman" w:cs="Times New Roman"/>
          <w:b/>
          <w:bCs/>
          <w:sz w:val="30"/>
          <w:szCs w:val="30"/>
          <w:lang w:val="en-US"/>
          <w:rPrChange w:id="360" w:author="Kousalya.Palanisamy" w:date="2020-09-11T14:40:32Z">
            <w:rPr>
              <w:ins w:id="361" w:author="Kousalya.Palanisamy" w:date="2020-09-11T14:39:49Z"/>
              <w:rFonts w:hint="default" w:ascii="Calibri" w:hAnsi="Calibri" w:cs="Calibri"/>
              <w:b w:val="0"/>
              <w:bCs w:val="0"/>
              <w:sz w:val="22"/>
              <w:szCs w:val="22"/>
              <w:lang w:val="en-US"/>
            </w:rPr>
          </w:rPrChange>
        </w:rPr>
        <w:pPrChange w:id="358" w:author="Kousalya.Palanisamy" w:date="2020-09-05T17:13:00Z">
          <w:pPr/>
        </w:pPrChange>
      </w:pPr>
      <w:ins w:id="362" w:author="Kousalya.Palanisamy" w:date="2020-09-11T14:40:35Z">
        <w:r>
          <w:rPr>
            <w:rFonts w:hint="default" w:cs="Times New Roman"/>
            <w:b/>
            <w:bCs/>
            <w:sz w:val="30"/>
            <w:szCs w:val="30"/>
            <w:lang w:val="en-US"/>
          </w:rPr>
          <w:t>Da</w:t>
        </w:r>
      </w:ins>
      <w:ins w:id="363" w:author="Kousalya.Palanisamy" w:date="2020-09-11T14:40:36Z">
        <w:r>
          <w:rPr>
            <w:rFonts w:hint="default" w:cs="Times New Roman"/>
            <w:b/>
            <w:bCs/>
            <w:sz w:val="30"/>
            <w:szCs w:val="30"/>
            <w:lang w:val="en-US"/>
          </w:rPr>
          <w:t>y</w:t>
        </w:r>
      </w:ins>
      <w:ins w:id="364" w:author="Kousalya.Palanisamy" w:date="2020-09-11T14:40:37Z">
        <w:r>
          <w:rPr>
            <w:rFonts w:hint="default" w:cs="Times New Roman"/>
            <w:b/>
            <w:bCs/>
            <w:sz w:val="30"/>
            <w:szCs w:val="30"/>
            <w:lang w:val="en-US"/>
          </w:rPr>
          <w:t>4.</w:t>
        </w:r>
      </w:ins>
      <w:ins w:id="365" w:author="Kousalya.Palanisamy" w:date="2020-09-11T14:40:38Z">
        <w:r>
          <w:rPr>
            <w:rFonts w:hint="default" w:cs="Times New Roman"/>
            <w:b/>
            <w:bCs/>
            <w:sz w:val="30"/>
            <w:szCs w:val="30"/>
            <w:lang w:val="en-US"/>
          </w:rPr>
          <w:t>js</w:t>
        </w:r>
      </w:ins>
    </w:p>
    <w:p>
      <w:pPr>
        <w:suppressLineNumbers/>
        <w:spacing w:line="360" w:lineRule="auto"/>
        <w:jc w:val="left"/>
        <w:rPr>
          <w:ins w:id="36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66" w:author="Kousalya.Palanisamy" w:date="2020-09-05T17:13:00Z">
          <w:pPr/>
        </w:pPrChange>
      </w:pPr>
      <w:ins w:id="36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let info = [</w:t>
        </w:r>
      </w:ins>
    </w:p>
    <w:p>
      <w:pPr>
        <w:suppressLineNumbers/>
        <w:spacing w:line="360" w:lineRule="auto"/>
        <w:jc w:val="left"/>
        <w:rPr>
          <w:ins w:id="370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69" w:author="Kousalya.Palanisamy" w:date="2020-09-05T17:13:00Z">
          <w:pPr/>
        </w:pPrChange>
      </w:pPr>
      <w:ins w:id="371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</w:p>
    <w:p>
      <w:pPr>
        <w:suppressLineNumbers/>
        <w:spacing w:line="360" w:lineRule="auto"/>
        <w:jc w:val="left"/>
        <w:rPr>
          <w:ins w:id="373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72" w:author="Kousalya.Palanisamy" w:date="2020-09-05T17:13:00Z">
          <w:pPr/>
        </w:pPrChange>
      </w:pPr>
      <w:ins w:id="374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75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"Rohit",</w:t>
        </w:r>
      </w:ins>
    </w:p>
    <w:p>
      <w:pPr>
        <w:suppressLineNumbers/>
        <w:spacing w:line="360" w:lineRule="auto"/>
        <w:jc w:val="left"/>
        <w:rPr>
          <w:ins w:id="37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76" w:author="Kousalya.Palanisamy" w:date="2020-09-05T17:13:00Z">
          <w:pPr/>
        </w:pPrChange>
      </w:pPr>
      <w:ins w:id="37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7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29,</w:t>
        </w:r>
      </w:ins>
    </w:p>
    <w:p>
      <w:pPr>
        <w:suppressLineNumbers/>
        <w:spacing w:line="360" w:lineRule="auto"/>
        <w:jc w:val="left"/>
        <w:rPr>
          <w:ins w:id="381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80" w:author="Kousalya.Palanisamy" w:date="2020-09-05T17:13:00Z">
          <w:pPr/>
        </w:pPrChange>
      </w:pPr>
      <w:ins w:id="382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8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country : "India",</w:t>
        </w:r>
      </w:ins>
    </w:p>
    <w:p>
      <w:pPr>
        <w:suppressLineNumbers/>
        <w:spacing w:line="360" w:lineRule="auto"/>
        <w:jc w:val="left"/>
        <w:rPr>
          <w:ins w:id="38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84" w:author="Kousalya.Palanisamy" w:date="2020-09-05T17:13:00Z">
          <w:pPr/>
        </w:pPrChange>
      </w:pPr>
      <w:ins w:id="38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87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hobbies : ["Cricket","FootBall"],</w:t>
        </w:r>
      </w:ins>
    </w:p>
    <w:p>
      <w:pPr>
        <w:suppressLineNumbers/>
        <w:spacing w:line="360" w:lineRule="auto"/>
        <w:jc w:val="left"/>
        <w:rPr>
          <w:ins w:id="389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88" w:author="Kousalya.Palanisamy" w:date="2020-09-05T17:13:00Z">
          <w:pPr/>
        </w:pPrChange>
      </w:pPr>
      <w:ins w:id="39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},</w:t>
        </w:r>
      </w:ins>
    </w:p>
    <w:p>
      <w:pPr>
        <w:suppressLineNumbers/>
        <w:spacing w:line="360" w:lineRule="auto"/>
        <w:jc w:val="left"/>
        <w:rPr>
          <w:ins w:id="392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91" w:author="Kousalya.Palanisamy" w:date="2020-09-05T17:13:00Z">
          <w:pPr/>
        </w:pPrChange>
      </w:pPr>
      <w:ins w:id="39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</w:p>
    <w:p>
      <w:pPr>
        <w:suppressLineNumbers/>
        <w:spacing w:line="360" w:lineRule="auto"/>
        <w:jc w:val="left"/>
        <w:rPr>
          <w:ins w:id="39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94" w:author="Kousalya.Palanisamy" w:date="2020-09-05T17:13:00Z">
          <w:pPr/>
        </w:pPrChange>
      </w:pPr>
      <w:ins w:id="39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97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"Kousi",</w:t>
        </w:r>
      </w:ins>
    </w:p>
    <w:p>
      <w:pPr>
        <w:suppressLineNumbers/>
        <w:spacing w:line="360" w:lineRule="auto"/>
        <w:jc w:val="left"/>
        <w:rPr>
          <w:ins w:id="399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398" w:author="Kousalya.Palanisamy" w:date="2020-09-05T17:13:00Z">
          <w:pPr/>
        </w:pPrChange>
      </w:pPr>
      <w:ins w:id="40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01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21,</w:t>
        </w:r>
      </w:ins>
    </w:p>
    <w:p>
      <w:pPr>
        <w:suppressLineNumbers/>
        <w:spacing w:line="360" w:lineRule="auto"/>
        <w:jc w:val="left"/>
        <w:rPr>
          <w:ins w:id="403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02" w:author="Kousalya.Palanisamy" w:date="2020-09-05T17:13:00Z">
          <w:pPr/>
        </w:pPrChange>
      </w:pPr>
      <w:ins w:id="404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05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country : "India",</w:t>
        </w:r>
      </w:ins>
    </w:p>
    <w:p>
      <w:pPr>
        <w:suppressLineNumbers/>
        <w:spacing w:line="360" w:lineRule="auto"/>
        <w:jc w:val="left"/>
        <w:rPr>
          <w:ins w:id="40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06" w:author="Kousalya.Palanisamy" w:date="2020-09-05T17:13:00Z">
          <w:pPr/>
        </w:pPrChange>
      </w:pPr>
      <w:ins w:id="40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0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hobbies : ["Piano","Cricket"],</w:t>
        </w:r>
      </w:ins>
    </w:p>
    <w:p>
      <w:pPr>
        <w:suppressLineNumbers/>
        <w:spacing w:line="360" w:lineRule="auto"/>
        <w:jc w:val="left"/>
        <w:rPr>
          <w:ins w:id="411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10" w:author="Kousalya.Palanisamy" w:date="2020-09-05T17:13:00Z">
          <w:pPr/>
        </w:pPrChange>
      </w:pPr>
      <w:ins w:id="412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},</w:t>
        </w:r>
      </w:ins>
    </w:p>
    <w:p>
      <w:pPr>
        <w:suppressLineNumbers/>
        <w:spacing w:line="360" w:lineRule="auto"/>
        <w:jc w:val="left"/>
        <w:rPr>
          <w:ins w:id="414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13" w:author="Kousalya.Palanisamy" w:date="2020-09-05T17:13:00Z">
          <w:pPr/>
        </w:pPrChange>
      </w:pPr>
      <w:ins w:id="415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</w:p>
    <w:p>
      <w:pPr>
        <w:suppressLineNumbers/>
        <w:spacing w:line="360" w:lineRule="auto"/>
        <w:jc w:val="left"/>
        <w:rPr>
          <w:ins w:id="41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16" w:author="Kousalya.Palanisamy" w:date="2020-09-05T17:13:00Z">
          <w:pPr/>
        </w:pPrChange>
      </w:pPr>
      <w:ins w:id="41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1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"John",</w:t>
        </w:r>
      </w:ins>
    </w:p>
    <w:p>
      <w:pPr>
        <w:suppressLineNumbers/>
        <w:spacing w:line="360" w:lineRule="auto"/>
        <w:jc w:val="left"/>
        <w:rPr>
          <w:ins w:id="421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20" w:author="Kousalya.Palanisamy" w:date="2020-09-05T17:13:00Z">
          <w:pPr/>
        </w:pPrChange>
      </w:pPr>
      <w:ins w:id="422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2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31,</w:t>
        </w:r>
      </w:ins>
    </w:p>
    <w:p>
      <w:pPr>
        <w:suppressLineNumbers/>
        <w:spacing w:line="360" w:lineRule="auto"/>
        <w:jc w:val="left"/>
        <w:rPr>
          <w:ins w:id="42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24" w:author="Kousalya.Palanisamy" w:date="2020-09-05T17:13:00Z">
          <w:pPr/>
        </w:pPrChange>
      </w:pPr>
      <w:ins w:id="42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27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country : "UK",</w:t>
        </w:r>
      </w:ins>
    </w:p>
    <w:p>
      <w:pPr>
        <w:suppressLineNumbers/>
        <w:spacing w:line="360" w:lineRule="auto"/>
        <w:jc w:val="left"/>
        <w:rPr>
          <w:ins w:id="429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28" w:author="Kousalya.Palanisamy" w:date="2020-09-05T17:13:00Z">
          <w:pPr/>
        </w:pPrChange>
      </w:pPr>
      <w:ins w:id="43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31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hobbies : ["Hockey","Swimming"],</w:t>
        </w:r>
      </w:ins>
    </w:p>
    <w:p>
      <w:pPr>
        <w:suppressLineNumbers/>
        <w:spacing w:line="360" w:lineRule="auto"/>
        <w:jc w:val="left"/>
        <w:rPr>
          <w:ins w:id="433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32" w:author="Kousalya.Palanisamy" w:date="2020-09-05T17:13:00Z">
          <w:pPr/>
        </w:pPrChange>
      </w:pPr>
      <w:ins w:id="434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},</w:t>
        </w:r>
      </w:ins>
    </w:p>
    <w:p>
      <w:pPr>
        <w:suppressLineNumbers/>
        <w:spacing w:line="360" w:lineRule="auto"/>
        <w:jc w:val="left"/>
        <w:rPr>
          <w:ins w:id="436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35" w:author="Kousalya.Palanisamy" w:date="2020-09-05T17:13:00Z">
          <w:pPr/>
        </w:pPrChange>
      </w:pPr>
      <w:ins w:id="437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</w:p>
    <w:p>
      <w:pPr>
        <w:suppressLineNumbers/>
        <w:spacing w:line="360" w:lineRule="auto"/>
        <w:jc w:val="left"/>
        <w:rPr>
          <w:ins w:id="439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38" w:author="Kousalya.Palanisamy" w:date="2020-09-05T17:13:00Z">
          <w:pPr/>
        </w:pPrChange>
      </w:pPr>
      <w:ins w:id="44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41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"Kristen",</w:t>
        </w:r>
      </w:ins>
    </w:p>
    <w:p>
      <w:pPr>
        <w:suppressLineNumbers/>
        <w:spacing w:line="360" w:lineRule="auto"/>
        <w:jc w:val="left"/>
        <w:rPr>
          <w:ins w:id="443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42" w:author="Kousalya.Palanisamy" w:date="2020-09-05T17:13:00Z">
          <w:pPr/>
        </w:pPrChange>
      </w:pPr>
      <w:ins w:id="444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45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26,</w:t>
        </w:r>
      </w:ins>
    </w:p>
    <w:p>
      <w:pPr>
        <w:suppressLineNumbers/>
        <w:spacing w:line="360" w:lineRule="auto"/>
        <w:jc w:val="left"/>
        <w:rPr>
          <w:ins w:id="44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46" w:author="Kousalya.Palanisamy" w:date="2020-09-05T17:13:00Z">
          <w:pPr/>
        </w:pPrChange>
      </w:pPr>
      <w:ins w:id="44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4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country : "Canada",</w:t>
        </w:r>
      </w:ins>
    </w:p>
    <w:p>
      <w:pPr>
        <w:suppressLineNumbers/>
        <w:spacing w:line="360" w:lineRule="auto"/>
        <w:jc w:val="left"/>
        <w:rPr>
          <w:ins w:id="451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50" w:author="Kousalya.Palanisamy" w:date="2020-09-05T17:13:00Z">
          <w:pPr/>
        </w:pPrChange>
      </w:pPr>
      <w:ins w:id="452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5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hobbies : ["Travelling","BaseBall"],</w:t>
        </w:r>
      </w:ins>
    </w:p>
    <w:p>
      <w:pPr>
        <w:suppressLineNumbers/>
        <w:spacing w:line="360" w:lineRule="auto"/>
        <w:jc w:val="left"/>
        <w:rPr>
          <w:ins w:id="45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54" w:author="Kousalya.Palanisamy" w:date="2020-09-05T17:13:00Z">
          <w:pPr/>
        </w:pPrChange>
      </w:pPr>
      <w:ins w:id="45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},</w:t>
        </w:r>
      </w:ins>
    </w:p>
    <w:p>
      <w:pPr>
        <w:suppressLineNumbers/>
        <w:spacing w:line="360" w:lineRule="auto"/>
        <w:jc w:val="left"/>
        <w:rPr>
          <w:ins w:id="458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57" w:author="Kousalya.Palanisamy" w:date="2020-09-05T17:13:00Z">
          <w:pPr/>
        </w:pPrChange>
      </w:pPr>
      <w:ins w:id="45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</w:p>
    <w:p>
      <w:pPr>
        <w:suppressLineNumbers/>
        <w:spacing w:line="360" w:lineRule="auto"/>
        <w:jc w:val="left"/>
        <w:rPr>
          <w:ins w:id="461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60" w:author="Kousalya.Palanisamy" w:date="2020-09-05T17:13:00Z">
          <w:pPr/>
        </w:pPrChange>
      </w:pPr>
      <w:ins w:id="462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6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"Bella",</w:t>
        </w:r>
      </w:ins>
    </w:p>
    <w:p>
      <w:pPr>
        <w:suppressLineNumbers/>
        <w:spacing w:line="360" w:lineRule="auto"/>
        <w:jc w:val="left"/>
        <w:rPr>
          <w:ins w:id="46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64" w:author="Kousalya.Palanisamy" w:date="2020-09-05T17:13:00Z">
          <w:pPr/>
        </w:pPrChange>
      </w:pPr>
      <w:ins w:id="46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67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21,</w:t>
        </w:r>
      </w:ins>
    </w:p>
    <w:p>
      <w:pPr>
        <w:suppressLineNumbers/>
        <w:spacing w:line="360" w:lineRule="auto"/>
        <w:jc w:val="left"/>
        <w:rPr>
          <w:ins w:id="469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68" w:author="Kousalya.Palanisamy" w:date="2020-09-05T17:13:00Z">
          <w:pPr/>
        </w:pPrChange>
      </w:pPr>
      <w:ins w:id="47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71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country : "New York",</w:t>
        </w:r>
      </w:ins>
    </w:p>
    <w:p>
      <w:pPr>
        <w:suppressLineNumbers/>
        <w:spacing w:line="360" w:lineRule="auto"/>
        <w:jc w:val="left"/>
        <w:rPr>
          <w:ins w:id="473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72" w:author="Kousalya.Palanisamy" w:date="2020-09-05T17:13:00Z">
          <w:pPr/>
        </w:pPrChange>
      </w:pPr>
      <w:ins w:id="474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75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hobbies : ["BasketBall","BaseBall"],</w:t>
        </w:r>
      </w:ins>
    </w:p>
    <w:p>
      <w:pPr>
        <w:suppressLineNumbers/>
        <w:spacing w:line="360" w:lineRule="auto"/>
        <w:jc w:val="left"/>
        <w:rPr>
          <w:ins w:id="47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76" w:author="Kousalya.Palanisamy" w:date="2020-09-05T17:13:00Z">
          <w:pPr/>
        </w:pPrChange>
      </w:pPr>
      <w:ins w:id="47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},</w:t>
        </w:r>
      </w:ins>
    </w:p>
    <w:p>
      <w:pPr>
        <w:suppressLineNumbers/>
        <w:spacing w:line="360" w:lineRule="auto"/>
        <w:jc w:val="left"/>
        <w:rPr>
          <w:ins w:id="480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79" w:author="Kousalya.Palanisamy" w:date="2020-09-05T17:13:00Z">
          <w:pPr/>
        </w:pPrChange>
      </w:pPr>
      <w:ins w:id="481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</w:p>
    <w:p>
      <w:pPr>
        <w:suppressLineNumbers/>
        <w:spacing w:line="360" w:lineRule="auto"/>
        <w:jc w:val="left"/>
        <w:rPr>
          <w:ins w:id="483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82" w:author="Kousalya.Palanisamy" w:date="2020-09-05T17:13:00Z">
          <w:pPr/>
        </w:pPrChange>
      </w:pPr>
      <w:ins w:id="484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85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"Edward",</w:t>
        </w:r>
      </w:ins>
    </w:p>
    <w:p>
      <w:pPr>
        <w:suppressLineNumbers/>
        <w:spacing w:line="360" w:lineRule="auto"/>
        <w:jc w:val="left"/>
        <w:rPr>
          <w:ins w:id="487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86" w:author="Kousalya.Palanisamy" w:date="2020-09-05T17:13:00Z">
          <w:pPr/>
        </w:pPrChange>
      </w:pPr>
      <w:ins w:id="488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8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46,</w:t>
        </w:r>
      </w:ins>
    </w:p>
    <w:p>
      <w:pPr>
        <w:suppressLineNumbers/>
        <w:spacing w:line="360" w:lineRule="auto"/>
        <w:jc w:val="left"/>
        <w:rPr>
          <w:ins w:id="491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90" w:author="Kousalya.Palanisamy" w:date="2020-09-05T17:13:00Z">
          <w:pPr/>
        </w:pPrChange>
      </w:pPr>
      <w:ins w:id="492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9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country : "Sydney",</w:t>
        </w:r>
      </w:ins>
    </w:p>
    <w:p>
      <w:pPr>
        <w:suppressLineNumbers/>
        <w:spacing w:line="360" w:lineRule="auto"/>
        <w:jc w:val="left"/>
        <w:rPr>
          <w:ins w:id="49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94" w:author="Kousalya.Palanisamy" w:date="2020-09-05T17:13:00Z">
          <w:pPr/>
        </w:pPrChange>
      </w:pPr>
      <w:ins w:id="49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97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hobbies : ["BaseBall","Trecking"],</w:t>
        </w:r>
      </w:ins>
    </w:p>
    <w:p>
      <w:pPr>
        <w:suppressLineNumbers/>
        <w:spacing w:line="360" w:lineRule="auto"/>
        <w:jc w:val="left"/>
        <w:rPr>
          <w:ins w:id="499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498" w:author="Kousalya.Palanisamy" w:date="2020-09-05T17:13:00Z">
          <w:pPr/>
        </w:pPrChange>
      </w:pPr>
      <w:ins w:id="50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},]</w:t>
        </w:r>
      </w:ins>
    </w:p>
    <w:p>
      <w:pPr>
        <w:suppressLineNumbers/>
        <w:spacing w:line="360" w:lineRule="auto"/>
        <w:jc w:val="left"/>
        <w:rPr>
          <w:ins w:id="502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501" w:author="Kousalya.Palanisamy" w:date="2020-09-05T17:13:00Z">
          <w:pPr/>
        </w:pPrChange>
      </w:pPr>
      <w:ins w:id="50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//B</w:t>
        </w:r>
      </w:ins>
    </w:p>
    <w:p>
      <w:pPr>
        <w:suppressLineNumbers/>
        <w:spacing w:line="360" w:lineRule="auto"/>
        <w:jc w:val="left"/>
        <w:rPr>
          <w:ins w:id="505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504" w:author="Kousalya.Palanisamy" w:date="2020-09-05T17:13:00Z">
          <w:pPr/>
        </w:pPrChange>
      </w:pPr>
      <w:ins w:id="50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displayAll(){</w:t>
        </w:r>
      </w:ins>
    </w:p>
    <w:p>
      <w:pPr>
        <w:suppressLineNumbers/>
        <w:spacing w:line="360" w:lineRule="auto"/>
        <w:jc w:val="left"/>
        <w:rPr>
          <w:ins w:id="508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507" w:author="Kousalya.Palanisamy" w:date="2020-09-05T17:13:00Z">
          <w:pPr/>
        </w:pPrChange>
      </w:pPr>
      <w:ins w:id="509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10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console.log(info);</w:t>
        </w:r>
      </w:ins>
    </w:p>
    <w:p>
      <w:pPr>
        <w:suppressLineNumbers/>
        <w:spacing w:line="360" w:lineRule="auto"/>
        <w:jc w:val="left"/>
        <w:rPr>
          <w:ins w:id="512" w:author="Kousalya.Palanisamy" w:date="2020-09-11T14:39:50Z"/>
          <w:rFonts w:hint="default" w:ascii="Calibri" w:hAnsi="Calibri"/>
          <w:b w:val="0"/>
          <w:bCs w:val="0"/>
          <w:sz w:val="22"/>
          <w:szCs w:val="22"/>
          <w:lang w:val="en-US"/>
        </w:rPr>
        <w:pPrChange w:id="511" w:author="Kousalya.Palanisamy" w:date="2020-09-05T17:13:00Z">
          <w:pPr/>
        </w:pPrChange>
      </w:pPr>
      <w:ins w:id="513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};</w:t>
        </w:r>
      </w:ins>
    </w:p>
    <w:p>
      <w:pPr>
        <w:suppressLineNumbers/>
        <w:spacing w:line="360" w:lineRule="auto"/>
        <w:jc w:val="left"/>
        <w:rPr>
          <w:ins w:id="515" w:author="Kousalya.Palanisamy" w:date="2020-09-11T22:34:55Z"/>
          <w:rFonts w:hint="default" w:ascii="Calibri" w:hAnsi="Calibri"/>
          <w:b w:val="0"/>
          <w:bCs w:val="0"/>
          <w:sz w:val="22"/>
          <w:szCs w:val="22"/>
          <w:lang w:val="en-US"/>
        </w:rPr>
        <w:pPrChange w:id="514" w:author="Kousalya.Palanisamy" w:date="2020-09-05T17:13:00Z">
          <w:pPr/>
        </w:pPrChange>
      </w:pPr>
      <w:ins w:id="516" w:author="Kousalya.Palanisamy" w:date="2020-09-11T14:39:5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displayAll();</w:t>
        </w:r>
      </w:ins>
    </w:p>
    <w:p>
      <w:pPr>
        <w:suppressLineNumbers/>
        <w:spacing w:line="360" w:lineRule="auto"/>
        <w:jc w:val="left"/>
        <w:rPr>
          <w:ins w:id="518" w:author="Kousalya.Palanisamy" w:date="2020-09-11T14:41:00Z"/>
          <w:rFonts w:hint="default" w:ascii="Times New Roman" w:hAnsi="Times New Roman"/>
          <w:b/>
          <w:bCs/>
          <w:sz w:val="30"/>
          <w:szCs w:val="30"/>
          <w:lang w:val="en-US"/>
          <w:rPrChange w:id="519" w:author="Kousalya.Palanisamy" w:date="2020-09-11T22:35:09Z">
            <w:rPr>
              <w:ins w:id="520" w:author="Kousalya.Palanisamy" w:date="2020-09-11T14:41:00Z"/>
              <w:rFonts w:hint="default" w:ascii="Calibri" w:hAnsi="Calibri"/>
              <w:b w:val="0"/>
              <w:bCs w:val="0"/>
              <w:sz w:val="22"/>
              <w:szCs w:val="22"/>
              <w:lang w:val="en-US"/>
            </w:rPr>
          </w:rPrChange>
        </w:rPr>
        <w:pPrChange w:id="517" w:author="Kousalya.Palanisamy" w:date="2020-09-05T17:13:00Z">
          <w:pPr/>
        </w:pPrChange>
      </w:pPr>
      <w:ins w:id="521" w:author="Kousalya.Palanisamy" w:date="2020-09-11T22:35:11Z">
        <w:r>
          <w:rPr>
            <w:rFonts w:hint="default"/>
            <w:b/>
            <w:bCs/>
            <w:sz w:val="30"/>
            <w:szCs w:val="30"/>
            <w:lang w:val="en-US"/>
          </w:rPr>
          <w:t>Outp</w:t>
        </w:r>
      </w:ins>
      <w:ins w:id="522" w:author="Kousalya.Palanisamy" w:date="2020-09-11T22:35:12Z">
        <w:r>
          <w:rPr>
            <w:rFonts w:hint="default"/>
            <w:b/>
            <w:bCs/>
            <w:sz w:val="30"/>
            <w:szCs w:val="30"/>
            <w:lang w:val="en-US"/>
          </w:rPr>
          <w:t>ut</w:t>
        </w:r>
      </w:ins>
      <w:ins w:id="523" w:author="Kousalya.Palanisamy" w:date="2020-09-11T22:35:13Z">
        <w:r>
          <w:rPr>
            <w:rFonts w:hint="default"/>
            <w:b/>
            <w:bCs/>
            <w:sz w:val="30"/>
            <w:szCs w:val="30"/>
            <w:lang w:val="en-US"/>
          </w:rPr>
          <w:t xml:space="preserve"> : </w:t>
        </w:r>
      </w:ins>
    </w:p>
    <w:p>
      <w:pPr>
        <w:suppressLineNumbers/>
        <w:spacing w:line="360" w:lineRule="auto"/>
        <w:jc w:val="left"/>
        <w:rPr>
          <w:ins w:id="525" w:author="Kousalya.Palanisamy" w:date="2020-09-11T22:34:46Z"/>
        </w:rPr>
        <w:pPrChange w:id="524" w:author="Kousalya.Palanisamy" w:date="2020-09-05T17:13:00Z">
          <w:pPr/>
        </w:pPrChange>
      </w:pPr>
      <w:ins w:id="526" w:author="Kousalya.Palanisamy" w:date="2020-09-11T14:41:34Z">
        <w:r>
          <w:rPr/>
          <w:drawing>
            <wp:inline distT="0" distB="0" distL="114300" distR="114300">
              <wp:extent cx="6635750" cy="3730625"/>
              <wp:effectExtent l="0" t="0" r="12700" b="3175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1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/>
        <w:spacing w:line="360" w:lineRule="auto"/>
        <w:jc w:val="left"/>
        <w:rPr>
          <w:ins w:id="529" w:author="Kousalya.Palanisamy" w:date="2020-09-11T22:34:47Z"/>
        </w:rPr>
        <w:pPrChange w:id="528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31" w:author="Kousalya.Palanisamy" w:date="2020-09-11T14:42:44Z"/>
          <w:rFonts w:hint="default"/>
          <w:b/>
          <w:bCs/>
          <w:sz w:val="30"/>
          <w:szCs w:val="30"/>
          <w:lang w:val="en-US"/>
        </w:rPr>
        <w:pPrChange w:id="530" w:author="Kousalya.Palanisamy" w:date="2020-09-05T17:13:00Z">
          <w:pPr/>
        </w:pPrChange>
      </w:pPr>
      <w:ins w:id="532" w:author="Kousalya.Palanisamy" w:date="2020-09-11T14:42:38Z">
        <w:r>
          <w:rPr>
            <w:rFonts w:hint="default"/>
            <w:b/>
            <w:bCs/>
            <w:sz w:val="30"/>
            <w:szCs w:val="30"/>
            <w:lang w:val="en-US"/>
          </w:rPr>
          <w:t>Qu</w:t>
        </w:r>
      </w:ins>
      <w:ins w:id="533" w:author="Kousalya.Palanisamy" w:date="2020-09-11T14:42:41Z">
        <w:r>
          <w:rPr>
            <w:rFonts w:hint="default"/>
            <w:b/>
            <w:bCs/>
            <w:sz w:val="30"/>
            <w:szCs w:val="30"/>
            <w:lang w:val="en-US"/>
          </w:rPr>
          <w:t>es</w:t>
        </w:r>
      </w:ins>
      <w:ins w:id="534" w:author="Kousalya.Palanisamy" w:date="2020-09-11T14:42:42Z">
        <w:r>
          <w:rPr>
            <w:rFonts w:hint="default"/>
            <w:b/>
            <w:bCs/>
            <w:sz w:val="30"/>
            <w:szCs w:val="30"/>
            <w:lang w:val="en-US"/>
          </w:rPr>
          <w:t xml:space="preserve">tion </w:t>
        </w:r>
      </w:ins>
      <w:ins w:id="535" w:author="Kousalya.Palanisamy" w:date="2020-09-11T14:42:43Z">
        <w:r>
          <w:rPr>
            <w:rFonts w:hint="default"/>
            <w:b/>
            <w:bCs/>
            <w:sz w:val="30"/>
            <w:szCs w:val="30"/>
            <w:lang w:val="en-US"/>
          </w:rPr>
          <w:t>4</w:t>
        </w:r>
      </w:ins>
      <w:ins w:id="536" w:author="Kousalya.Palanisamy" w:date="2020-09-11T19:39:44Z">
        <w:r>
          <w:rPr>
            <w:rFonts w:hint="default"/>
            <w:b/>
            <w:bCs/>
            <w:sz w:val="30"/>
            <w:szCs w:val="30"/>
            <w:lang w:val="en-US"/>
          </w:rPr>
          <w:t xml:space="preserve"> </w:t>
        </w:r>
      </w:ins>
      <w:ins w:id="537" w:author="Kousalya.Palanisamy" w:date="2020-09-11T19:39:45Z">
        <w:r>
          <w:rPr>
            <w:rFonts w:hint="default"/>
            <w:b/>
            <w:bCs/>
            <w:sz w:val="30"/>
            <w:szCs w:val="30"/>
            <w:lang w:val="en-US"/>
          </w:rPr>
          <w:t>A</w:t>
        </w:r>
      </w:ins>
    </w:p>
    <w:p>
      <w:pPr>
        <w:suppressLineNumbers/>
        <w:spacing w:line="360" w:lineRule="auto"/>
        <w:jc w:val="left"/>
        <w:rPr>
          <w:ins w:id="539" w:author="Kousalya.Palanisamy" w:date="2020-09-11T14:42:57Z"/>
          <w:rFonts w:hint="default"/>
          <w:b w:val="0"/>
          <w:bCs w:val="0"/>
          <w:sz w:val="30"/>
          <w:szCs w:val="30"/>
          <w:lang w:val="en-US"/>
          <w:rPrChange w:id="540" w:author="Kousalya.Palanisamy" w:date="2020-09-11T14:43:02Z">
            <w:rPr>
              <w:ins w:id="541" w:author="Kousalya.Palanisamy" w:date="2020-09-11T14:42:57Z"/>
              <w:rFonts w:hint="default"/>
              <w:b/>
              <w:bCs/>
              <w:sz w:val="30"/>
              <w:szCs w:val="30"/>
              <w:lang w:val="en-US"/>
            </w:rPr>
          </w:rPrChange>
        </w:rPr>
        <w:pPrChange w:id="538" w:author="Kousalya.Palanisamy" w:date="2020-09-05T17:13:00Z">
          <w:pPr/>
        </w:pPrChange>
      </w:pPr>
      <w:ins w:id="542" w:author="Kousalya.Palanisamy" w:date="2020-09-11T14:42:54Z">
        <w:r>
          <w:rPr>
            <w:rFonts w:hint="default"/>
            <w:b/>
            <w:bCs/>
            <w:sz w:val="30"/>
            <w:szCs w:val="30"/>
            <w:lang w:val="en-US"/>
          </w:rPr>
          <w:t>day</w:t>
        </w:r>
      </w:ins>
      <w:ins w:id="543" w:author="Kousalya.Palanisamy" w:date="2020-09-11T14:42:55Z">
        <w:r>
          <w:rPr>
            <w:rFonts w:hint="default"/>
            <w:b/>
            <w:bCs/>
            <w:sz w:val="30"/>
            <w:szCs w:val="30"/>
            <w:lang w:val="en-US"/>
          </w:rPr>
          <w:t>4</w:t>
        </w:r>
      </w:ins>
      <w:ins w:id="544" w:author="Kousalya.Palanisamy" w:date="2020-09-11T14:42:56Z">
        <w:r>
          <w:rPr>
            <w:rFonts w:hint="default"/>
            <w:b/>
            <w:bCs/>
            <w:sz w:val="30"/>
            <w:szCs w:val="30"/>
            <w:lang w:val="en-US"/>
          </w:rPr>
          <w:t>.</w:t>
        </w:r>
      </w:ins>
      <w:ins w:id="545" w:author="Kousalya.Palanisamy" w:date="2020-09-11T14:42:57Z">
        <w:r>
          <w:rPr>
            <w:rFonts w:hint="default"/>
            <w:b/>
            <w:bCs/>
            <w:sz w:val="30"/>
            <w:szCs w:val="30"/>
            <w:lang w:val="en-US"/>
          </w:rPr>
          <w:t>js</w:t>
        </w:r>
      </w:ins>
      <w:ins w:id="546" w:author="Kousalya.Palanisamy" w:date="2020-09-11T14:43:04Z">
        <w:r>
          <w:rPr>
            <w:rFonts w:hint="default"/>
            <w:b w:val="0"/>
            <w:bCs w:val="0"/>
            <w:sz w:val="30"/>
            <w:szCs w:val="30"/>
            <w:lang w:val="en-US"/>
          </w:rPr>
          <w:t xml:space="preserve"> </w:t>
        </w:r>
      </w:ins>
      <w:ins w:id="547" w:author="Kousalya.Palanisamy" w:date="2020-09-11T14:43:05Z">
        <w:r>
          <w:rPr>
            <w:rFonts w:hint="default"/>
            <w:b w:val="0"/>
            <w:bCs w:val="0"/>
            <w:sz w:val="30"/>
            <w:szCs w:val="30"/>
            <w:lang w:val="en-US"/>
          </w:rPr>
          <w:t>(co</w:t>
        </w:r>
      </w:ins>
      <w:ins w:id="548" w:author="Kousalya.Palanisamy" w:date="2020-09-11T14:43:06Z">
        <w:r>
          <w:rPr>
            <w:rFonts w:hint="default"/>
            <w:b w:val="0"/>
            <w:bCs w:val="0"/>
            <w:sz w:val="30"/>
            <w:szCs w:val="30"/>
            <w:lang w:val="en-US"/>
          </w:rPr>
          <w:t>ntin</w:t>
        </w:r>
      </w:ins>
      <w:ins w:id="549" w:author="Kousalya.Palanisamy" w:date="2020-09-11T14:43:07Z">
        <w:r>
          <w:rPr>
            <w:rFonts w:hint="default"/>
            <w:b w:val="0"/>
            <w:bCs w:val="0"/>
            <w:sz w:val="30"/>
            <w:szCs w:val="30"/>
            <w:lang w:val="en-US"/>
          </w:rPr>
          <w:t>ua</w:t>
        </w:r>
      </w:ins>
      <w:ins w:id="550" w:author="Kousalya.Palanisamy" w:date="2020-09-11T14:43:08Z">
        <w:r>
          <w:rPr>
            <w:rFonts w:hint="default"/>
            <w:b w:val="0"/>
            <w:bCs w:val="0"/>
            <w:sz w:val="30"/>
            <w:szCs w:val="30"/>
            <w:lang w:val="en-US"/>
          </w:rPr>
          <w:t>tion</w:t>
        </w:r>
      </w:ins>
      <w:ins w:id="551" w:author="Kousalya.Palanisamy" w:date="2020-09-11T14:43:09Z">
        <w:r>
          <w:rPr>
            <w:rFonts w:hint="default"/>
            <w:b w:val="0"/>
            <w:bCs w:val="0"/>
            <w:sz w:val="30"/>
            <w:szCs w:val="30"/>
            <w:lang w:val="en-US"/>
          </w:rPr>
          <w:t xml:space="preserve"> </w:t>
        </w:r>
      </w:ins>
      <w:ins w:id="552" w:author="Kousalya.Palanisamy" w:date="2020-09-11T14:43:10Z">
        <w:r>
          <w:rPr>
            <w:rFonts w:hint="default"/>
            <w:b w:val="0"/>
            <w:bCs w:val="0"/>
            <w:sz w:val="30"/>
            <w:szCs w:val="30"/>
            <w:lang w:val="en-US"/>
          </w:rPr>
          <w:t>Q</w:t>
        </w:r>
      </w:ins>
      <w:ins w:id="553" w:author="Kousalya.Palanisamy" w:date="2020-09-11T14:43:11Z">
        <w:r>
          <w:rPr>
            <w:rFonts w:hint="default"/>
            <w:b w:val="0"/>
            <w:bCs w:val="0"/>
            <w:sz w:val="30"/>
            <w:szCs w:val="30"/>
            <w:lang w:val="en-US"/>
          </w:rPr>
          <w:t>3</w:t>
        </w:r>
      </w:ins>
      <w:ins w:id="554" w:author="Kousalya.Palanisamy" w:date="2020-09-11T14:43:12Z">
        <w:r>
          <w:rPr>
            <w:rFonts w:hint="default"/>
            <w:b w:val="0"/>
            <w:bCs w:val="0"/>
            <w:sz w:val="30"/>
            <w:szCs w:val="30"/>
            <w:lang w:val="en-US"/>
          </w:rPr>
          <w:t>)</w:t>
        </w:r>
      </w:ins>
    </w:p>
    <w:p>
      <w:pPr>
        <w:suppressLineNumbers/>
        <w:spacing w:line="360" w:lineRule="auto"/>
        <w:jc w:val="left"/>
        <w:rPr>
          <w:ins w:id="556" w:author="Kousalya.Palanisamy" w:date="2020-09-11T19:34:57Z"/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  <w:pPrChange w:id="555" w:author="Kousalya.Palanisamy" w:date="2020-09-05T17:13:00Z">
          <w:pPr/>
        </w:pPrChange>
      </w:pPr>
      <w:ins w:id="557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>info.forEach(function (below){</w:t>
        </w:r>
      </w:ins>
    </w:p>
    <w:p>
      <w:pPr>
        <w:suppressLineNumbers/>
        <w:spacing w:line="360" w:lineRule="auto"/>
        <w:jc w:val="left"/>
        <w:rPr>
          <w:ins w:id="559" w:author="Kousalya.Palanisamy" w:date="2020-09-11T19:34:57Z"/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  <w:pPrChange w:id="558" w:author="Kousalya.Palanisamy" w:date="2020-09-05T17:13:00Z">
          <w:pPr/>
        </w:pPrChange>
      </w:pPr>
      <w:ins w:id="560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ab/>
        </w:r>
      </w:ins>
      <w:ins w:id="561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>if(below.age&lt;30){</w:t>
        </w:r>
      </w:ins>
    </w:p>
    <w:p>
      <w:pPr>
        <w:suppressLineNumbers/>
        <w:spacing w:line="360" w:lineRule="auto"/>
        <w:jc w:val="left"/>
        <w:rPr>
          <w:ins w:id="563" w:author="Kousalya.Palanisamy" w:date="2020-09-11T19:34:57Z"/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  <w:pPrChange w:id="562" w:author="Kousalya.Palanisamy" w:date="2020-09-05T17:13:00Z">
          <w:pPr/>
        </w:pPrChange>
      </w:pPr>
      <w:ins w:id="564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ab/>
        </w:r>
      </w:ins>
      <w:ins w:id="565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ab/>
        </w:r>
      </w:ins>
      <w:ins w:id="566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>console.log(below);</w:t>
        </w:r>
      </w:ins>
    </w:p>
    <w:p>
      <w:pPr>
        <w:suppressLineNumbers/>
        <w:spacing w:line="360" w:lineRule="auto"/>
        <w:jc w:val="left"/>
        <w:rPr>
          <w:ins w:id="568" w:author="Kousalya.Palanisamy" w:date="2020-09-11T19:34:57Z"/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  <w:pPrChange w:id="567" w:author="Kousalya.Palanisamy" w:date="2020-09-05T17:13:00Z">
          <w:pPr/>
        </w:pPrChange>
      </w:pPr>
      <w:ins w:id="569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ab/>
        </w:r>
      </w:ins>
      <w:ins w:id="570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>}</w:t>
        </w:r>
      </w:ins>
    </w:p>
    <w:p>
      <w:pPr>
        <w:suppressLineNumbers/>
        <w:spacing w:line="360" w:lineRule="auto"/>
        <w:jc w:val="left"/>
        <w:rPr>
          <w:ins w:id="572" w:author="Kousalya.Palanisamy" w:date="2020-09-11T22:35:51Z"/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  <w:pPrChange w:id="571" w:author="Kousalya.Palanisamy" w:date="2020-09-05T17:13:00Z">
          <w:pPr/>
        </w:pPrChange>
      </w:pPr>
      <w:ins w:id="573" w:author="Kousalya.Palanisamy" w:date="2020-09-11T19:34:57Z">
        <w:r>
          <w:rPr>
            <w:rFonts w:hint="default" w:ascii="Calibri" w:hAnsi="Calibri"/>
            <w:b w:val="0"/>
            <w:bCs w:val="0"/>
            <w:i w:val="0"/>
            <w:iCs w:val="0"/>
            <w:sz w:val="22"/>
            <w:szCs w:val="22"/>
            <w:lang w:val="en-US"/>
          </w:rPr>
          <w:t>});</w:t>
        </w:r>
      </w:ins>
    </w:p>
    <w:p>
      <w:pPr>
        <w:suppressLineNumbers/>
        <w:spacing w:line="360" w:lineRule="auto"/>
        <w:jc w:val="left"/>
        <w:rPr>
          <w:ins w:id="575" w:author="Kousalya.Palanisamy" w:date="2020-09-11T19:35:01Z"/>
          <w:rFonts w:hint="default" w:ascii="Times New Roman" w:hAnsi="Times New Roman"/>
          <w:b/>
          <w:bCs/>
          <w:i w:val="0"/>
          <w:iCs w:val="0"/>
          <w:sz w:val="30"/>
          <w:szCs w:val="30"/>
          <w:lang w:val="en-US"/>
          <w:rPrChange w:id="576" w:author="Kousalya.Palanisamy" w:date="2020-09-11T22:36:02Z">
            <w:rPr>
              <w:ins w:id="577" w:author="Kousalya.Palanisamy" w:date="2020-09-11T19:35:01Z"/>
              <w:rFonts w:hint="default" w:ascii="Calibri" w:hAnsi="Calibri"/>
              <w:b w:val="0"/>
              <w:bCs w:val="0"/>
              <w:i w:val="0"/>
              <w:iCs w:val="0"/>
              <w:sz w:val="22"/>
              <w:szCs w:val="22"/>
              <w:lang w:val="en-US"/>
            </w:rPr>
          </w:rPrChange>
        </w:rPr>
        <w:pPrChange w:id="574" w:author="Kousalya.Palanisamy" w:date="2020-09-05T17:13:00Z">
          <w:pPr/>
        </w:pPrChange>
      </w:pPr>
      <w:ins w:id="578" w:author="Kousalya.Palanisamy" w:date="2020-09-11T22:36:03Z">
        <w:r>
          <w:rPr>
            <w:rFonts w:hint="default" w:cs="Times New Roman"/>
            <w:b/>
            <w:bCs/>
            <w:i w:val="0"/>
            <w:iCs w:val="0"/>
            <w:sz w:val="30"/>
            <w:szCs w:val="30"/>
            <w:lang w:val="en-US"/>
          </w:rPr>
          <w:t>O</w:t>
        </w:r>
      </w:ins>
      <w:ins w:id="579" w:author="Kousalya.Palanisamy" w:date="2020-09-11T22:36:04Z">
        <w:r>
          <w:rPr>
            <w:rFonts w:hint="default" w:cs="Times New Roman"/>
            <w:b/>
            <w:bCs/>
            <w:i w:val="0"/>
            <w:iCs w:val="0"/>
            <w:sz w:val="30"/>
            <w:szCs w:val="30"/>
            <w:lang w:val="en-US"/>
          </w:rPr>
          <w:t>utput</w:t>
        </w:r>
      </w:ins>
      <w:ins w:id="580" w:author="Kousalya.Palanisamy" w:date="2020-09-11T22:36:05Z">
        <w:r>
          <w:rPr>
            <w:rFonts w:hint="default" w:cs="Times New Roman"/>
            <w:b/>
            <w:bCs/>
            <w:i w:val="0"/>
            <w:iCs w:val="0"/>
            <w:sz w:val="30"/>
            <w:szCs w:val="30"/>
            <w:lang w:val="en-US"/>
          </w:rPr>
          <w:t xml:space="preserve"> : </w:t>
        </w:r>
      </w:ins>
    </w:p>
    <w:p>
      <w:pPr>
        <w:suppressLineNumbers/>
        <w:spacing w:line="360" w:lineRule="auto"/>
        <w:jc w:val="left"/>
        <w:rPr>
          <w:ins w:id="582" w:author="Kousalya.Palanisamy" w:date="2020-09-11T22:35:38Z"/>
        </w:rPr>
        <w:pPrChange w:id="581" w:author="Kousalya.Palanisamy" w:date="2020-09-05T17:13:00Z">
          <w:pPr/>
        </w:pPrChange>
      </w:pPr>
      <w:ins w:id="583" w:author="Kousalya.Palanisamy" w:date="2020-09-11T19:35:13Z">
        <w:r>
          <w:rPr/>
          <w:drawing>
            <wp:inline distT="0" distB="0" distL="114300" distR="114300">
              <wp:extent cx="6635750" cy="3730625"/>
              <wp:effectExtent l="0" t="0" r="12700" b="3175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/>
        <w:spacing w:line="360" w:lineRule="auto"/>
        <w:jc w:val="left"/>
        <w:rPr>
          <w:ins w:id="586" w:author="Kousalya.Palanisamy" w:date="2020-09-11T22:35:39Z"/>
        </w:rPr>
        <w:pPrChange w:id="585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88" w:author="Kousalya.Palanisamy" w:date="2020-09-11T22:35:39Z"/>
        </w:rPr>
        <w:pPrChange w:id="587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90" w:author="Kousalya.Palanisamy" w:date="2020-09-11T22:35:39Z"/>
        </w:rPr>
        <w:pPrChange w:id="589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92" w:author="Kousalya.Palanisamy" w:date="2020-09-11T22:35:39Z"/>
        </w:rPr>
        <w:pPrChange w:id="591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94" w:author="Kousalya.Palanisamy" w:date="2020-09-11T22:35:39Z"/>
        </w:rPr>
        <w:pPrChange w:id="593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96" w:author="Kousalya.Palanisamy" w:date="2020-09-11T22:35:40Z"/>
        </w:rPr>
        <w:pPrChange w:id="595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598" w:author="Kousalya.Palanisamy" w:date="2020-09-11T22:35:40Z"/>
        </w:rPr>
        <w:pPrChange w:id="597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00" w:author="Kousalya.Palanisamy" w:date="2020-09-11T22:36:19Z"/>
        </w:rPr>
        <w:pPrChange w:id="599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02" w:author="Kousalya.Palanisamy" w:date="2020-09-11T22:36:19Z"/>
        </w:rPr>
        <w:pPrChange w:id="601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04" w:author="Kousalya.Palanisamy" w:date="2020-09-11T22:36:20Z"/>
        </w:rPr>
        <w:pPrChange w:id="603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06" w:author="Kousalya.Palanisamy" w:date="2020-09-11T22:36:20Z"/>
        </w:rPr>
        <w:pPrChange w:id="605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08" w:author="Kousalya.Palanisamy" w:date="2020-09-11T22:36:20Z"/>
        </w:rPr>
        <w:pPrChange w:id="607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10" w:author="Kousalya.Palanisamy" w:date="2020-09-11T22:36:21Z"/>
        </w:rPr>
        <w:pPrChange w:id="609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12" w:author="Kousalya.Palanisamy" w:date="2020-09-11T19:35:18Z"/>
        </w:rPr>
        <w:pPrChange w:id="611" w:author="Kousalya.Palanisamy" w:date="2020-09-05T17:13:00Z">
          <w:pPr/>
        </w:pPrChange>
      </w:pPr>
    </w:p>
    <w:p>
      <w:pPr>
        <w:suppressLineNumbers/>
        <w:spacing w:line="360" w:lineRule="auto"/>
        <w:jc w:val="left"/>
        <w:rPr>
          <w:ins w:id="613" w:author="Kousalya.Palanisamy" w:date="2020-09-11T19:40:19Z"/>
          <w:rFonts w:hint="default"/>
          <w:b/>
          <w:bCs/>
          <w:sz w:val="30"/>
          <w:szCs w:val="30"/>
          <w:lang w:val="en-US"/>
        </w:rPr>
      </w:pPr>
      <w:ins w:id="614" w:author="Kousalya.Palanisamy" w:date="2020-09-11T19:40:19Z">
        <w:r>
          <w:rPr>
            <w:rFonts w:hint="default"/>
            <w:b/>
            <w:bCs/>
            <w:sz w:val="30"/>
            <w:szCs w:val="30"/>
            <w:lang w:val="en-US"/>
          </w:rPr>
          <w:t xml:space="preserve">Question 4 </w:t>
        </w:r>
      </w:ins>
      <w:ins w:id="615" w:author="Kousalya.Palanisamy" w:date="2020-09-11T19:40:26Z">
        <w:r>
          <w:rPr>
            <w:rFonts w:hint="default"/>
            <w:b/>
            <w:bCs/>
            <w:sz w:val="30"/>
            <w:szCs w:val="30"/>
            <w:lang w:val="en-US"/>
          </w:rPr>
          <w:t>B</w:t>
        </w:r>
      </w:ins>
    </w:p>
    <w:p>
      <w:pPr>
        <w:suppressLineNumbers/>
        <w:spacing w:line="360" w:lineRule="auto"/>
        <w:jc w:val="left"/>
        <w:rPr>
          <w:ins w:id="617" w:author="Kousalya.Palanisamy" w:date="2020-09-11T19:40:30Z"/>
          <w:rFonts w:hint="default"/>
          <w:b w:val="0"/>
          <w:bCs w:val="0"/>
          <w:sz w:val="30"/>
          <w:szCs w:val="30"/>
          <w:lang w:val="en-US"/>
        </w:rPr>
        <w:pPrChange w:id="616" w:author="Kousalya.Palanisamy" w:date="2020-09-05T17:13:00Z">
          <w:pPr/>
        </w:pPrChange>
      </w:pPr>
      <w:ins w:id="618" w:author="Kousalya.Palanisamy" w:date="2020-09-11T19:40:19Z">
        <w:r>
          <w:rPr>
            <w:rFonts w:hint="default"/>
            <w:b/>
            <w:bCs/>
            <w:sz w:val="30"/>
            <w:szCs w:val="30"/>
            <w:lang w:val="en-US"/>
          </w:rPr>
          <w:t>day4.js</w:t>
        </w:r>
      </w:ins>
      <w:ins w:id="619" w:author="Kousalya.Palanisamy" w:date="2020-09-11T19:40:19Z">
        <w:r>
          <w:rPr>
            <w:rFonts w:hint="default"/>
            <w:b w:val="0"/>
            <w:bCs w:val="0"/>
            <w:sz w:val="30"/>
            <w:szCs w:val="30"/>
            <w:lang w:val="en-US"/>
          </w:rPr>
          <w:t xml:space="preserve"> (continuation Q3)</w:t>
        </w:r>
      </w:ins>
    </w:p>
    <w:p>
      <w:pPr>
        <w:suppressLineNumbers/>
        <w:spacing w:line="360" w:lineRule="auto"/>
        <w:jc w:val="left"/>
        <w:rPr>
          <w:ins w:id="621" w:author="Kousalya.Palanisamy" w:date="2020-09-11T19:41:52Z"/>
          <w:rFonts w:hint="default" w:ascii="Calibri" w:hAnsi="Calibri"/>
          <w:b w:val="0"/>
          <w:bCs w:val="0"/>
          <w:sz w:val="22"/>
          <w:szCs w:val="22"/>
          <w:lang w:val="en-US"/>
        </w:rPr>
        <w:pPrChange w:id="620" w:author="Kousalya.Palanisamy" w:date="2020-09-05T17:13:00Z">
          <w:pPr/>
        </w:pPrChange>
      </w:pPr>
      <w:ins w:id="622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info.forEach(function (below){</w:t>
        </w:r>
      </w:ins>
    </w:p>
    <w:p>
      <w:pPr>
        <w:suppressLineNumbers/>
        <w:spacing w:line="360" w:lineRule="auto"/>
        <w:jc w:val="left"/>
        <w:rPr>
          <w:ins w:id="624" w:author="Kousalya.Palanisamy" w:date="2020-09-11T19:41:52Z"/>
          <w:rFonts w:hint="default" w:ascii="Calibri" w:hAnsi="Calibri"/>
          <w:b w:val="0"/>
          <w:bCs w:val="0"/>
          <w:sz w:val="22"/>
          <w:szCs w:val="22"/>
          <w:lang w:val="en-US"/>
        </w:rPr>
        <w:pPrChange w:id="623" w:author="Kousalya.Palanisamy" w:date="2020-09-05T17:13:00Z">
          <w:pPr/>
        </w:pPrChange>
      </w:pPr>
      <w:ins w:id="625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26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if(below.country==="India"){</w:t>
        </w:r>
      </w:ins>
    </w:p>
    <w:p>
      <w:pPr>
        <w:suppressLineNumbers/>
        <w:spacing w:line="360" w:lineRule="auto"/>
        <w:jc w:val="left"/>
        <w:rPr>
          <w:ins w:id="628" w:author="Kousalya.Palanisamy" w:date="2020-09-11T19:41:52Z"/>
          <w:rFonts w:hint="default" w:ascii="Calibri" w:hAnsi="Calibri"/>
          <w:b w:val="0"/>
          <w:bCs w:val="0"/>
          <w:sz w:val="22"/>
          <w:szCs w:val="22"/>
          <w:lang w:val="en-US"/>
        </w:rPr>
        <w:pPrChange w:id="627" w:author="Kousalya.Palanisamy" w:date="2020-09-05T17:13:00Z">
          <w:pPr/>
        </w:pPrChange>
      </w:pPr>
      <w:ins w:id="629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30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31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console.log(below);</w:t>
        </w:r>
      </w:ins>
    </w:p>
    <w:p>
      <w:pPr>
        <w:suppressLineNumbers/>
        <w:spacing w:line="360" w:lineRule="auto"/>
        <w:jc w:val="left"/>
        <w:rPr>
          <w:ins w:id="633" w:author="Kousalya.Palanisamy" w:date="2020-09-11T19:41:52Z"/>
          <w:rFonts w:hint="default" w:ascii="Calibri" w:hAnsi="Calibri"/>
          <w:b w:val="0"/>
          <w:bCs w:val="0"/>
          <w:sz w:val="22"/>
          <w:szCs w:val="22"/>
          <w:lang w:val="en-US"/>
        </w:rPr>
        <w:pPrChange w:id="632" w:author="Kousalya.Palanisamy" w:date="2020-09-05T17:13:00Z">
          <w:pPr/>
        </w:pPrChange>
      </w:pPr>
      <w:ins w:id="634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35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</w:t>
        </w:r>
      </w:ins>
    </w:p>
    <w:p>
      <w:pPr>
        <w:suppressLineNumbers/>
        <w:spacing w:line="360" w:lineRule="auto"/>
        <w:jc w:val="left"/>
        <w:rPr>
          <w:ins w:id="637" w:author="Kousalya.Palanisamy" w:date="2020-09-11T22:36:25Z"/>
          <w:rFonts w:hint="default" w:ascii="Calibri" w:hAnsi="Calibri"/>
          <w:b w:val="0"/>
          <w:bCs w:val="0"/>
          <w:sz w:val="22"/>
          <w:szCs w:val="22"/>
          <w:lang w:val="en-US"/>
        </w:rPr>
        <w:pPrChange w:id="636" w:author="Kousalya.Palanisamy" w:date="2020-09-05T17:13:00Z">
          <w:pPr/>
        </w:pPrChange>
      </w:pPr>
      <w:ins w:id="638" w:author="Kousalya.Palanisamy" w:date="2020-09-11T19:41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});</w:t>
        </w:r>
      </w:ins>
    </w:p>
    <w:p>
      <w:pPr>
        <w:suppressLineNumbers/>
        <w:spacing w:line="360" w:lineRule="auto"/>
        <w:jc w:val="left"/>
        <w:rPr>
          <w:ins w:id="640" w:author="Kousalya.Palanisamy" w:date="2020-09-11T19:41:54Z"/>
          <w:rFonts w:hint="default" w:ascii="Calibri" w:hAnsi="Calibri"/>
          <w:b w:val="0"/>
          <w:bCs w:val="0"/>
          <w:sz w:val="22"/>
          <w:szCs w:val="22"/>
          <w:lang w:val="en-US"/>
        </w:rPr>
        <w:pPrChange w:id="639" w:author="Kousalya.Palanisamy" w:date="2020-09-05T17:13:00Z">
          <w:pPr/>
        </w:pPrChange>
      </w:pPr>
      <w:ins w:id="641" w:author="Kousalya.Palanisamy" w:date="2020-09-11T22:36:27Z">
        <w:r>
          <w:rPr>
            <w:rFonts w:hint="default"/>
            <w:b/>
            <w:bCs/>
            <w:sz w:val="30"/>
            <w:szCs w:val="30"/>
            <w:lang w:val="en-US"/>
          </w:rPr>
          <w:t xml:space="preserve">Output : </w:t>
        </w:r>
      </w:ins>
    </w:p>
    <w:p>
      <w:pPr>
        <w:suppressLineNumbers/>
        <w:spacing w:line="360" w:lineRule="auto"/>
        <w:jc w:val="left"/>
        <w:rPr>
          <w:rFonts w:hint="default" w:ascii="Calibri" w:hAnsi="Calibri"/>
          <w:b w:val="0"/>
          <w:bCs w:val="0"/>
          <w:sz w:val="22"/>
          <w:szCs w:val="22"/>
          <w:lang w:val="en-US"/>
          <w:rPrChange w:id="643" w:author="Kousalya.Palanisamy" w:date="2020-09-11T19:40:44Z">
            <w:rPr>
              <w:rFonts w:hint="default"/>
              <w:lang w:val="en-US"/>
            </w:rPr>
          </w:rPrChange>
        </w:rPr>
        <w:pPrChange w:id="642" w:author="Kousalya.Palanisamy" w:date="2020-09-05T17:13:00Z">
          <w:pPr/>
        </w:pPrChange>
      </w:pPr>
      <w:ins w:id="644" w:author="Kousalya.Palanisamy" w:date="2020-09-11T19:42:03Z">
        <w:r>
          <w:rPr/>
          <w:drawing>
            <wp:inline distT="0" distB="0" distL="114300" distR="114300">
              <wp:extent cx="6635750" cy="3730625"/>
              <wp:effectExtent l="0" t="0" r="12700" b="3175"/>
              <wp:docPr id="5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3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lnNumType w:countBy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ins w:id="12" w:author="Kousalya.Palanisamy" w:date="2020-09-05T14:14:01Z">
      <w:r>
        <w:rPr>
          <w:rFonts w:hint="default"/>
          <w:lang w:val="en-US"/>
        </w:rPr>
        <w:t>K</w:t>
      </w:r>
    </w:ins>
    <w:ins w:id="13" w:author="Kousalya.Palanisamy" w:date="2020-09-05T14:14:02Z">
      <w:r>
        <w:rPr>
          <w:rFonts w:hint="default"/>
          <w:lang w:val="en-US"/>
        </w:rPr>
        <w:t>o</w:t>
      </w:r>
    </w:ins>
    <w:ins w:id="14" w:author="Kousalya.Palanisamy" w:date="2020-09-05T14:14:03Z">
      <w:r>
        <w:rPr>
          <w:rFonts w:hint="default"/>
          <w:lang w:val="en-US"/>
        </w:rPr>
        <w:t>usaly</w:t>
      </w:r>
    </w:ins>
    <w:ins w:id="15" w:author="Kousalya.Palanisamy" w:date="2020-09-05T14:14:04Z">
      <w:r>
        <w:rPr>
          <w:rFonts w:hint="default"/>
          <w:lang w:val="en-US"/>
        </w:rPr>
        <w:t xml:space="preserve">a </w:t>
      </w:r>
    </w:ins>
    <w:ins w:id="16" w:author="Kousalya.Palanisamy" w:date="2020-09-05T14:14:11Z">
      <w:r>
        <w:rPr>
          <w:rFonts w:hint="default"/>
          <w:lang w:val="en-US"/>
        </w:rPr>
        <w:t>P</w:t>
      </w:r>
    </w:ins>
    <w:ins w:id="17" w:author="Kousalya.Palanisamy" w:date="2020-09-05T14:14:05Z">
      <w:r>
        <w:rPr>
          <w:rFonts w:hint="default"/>
          <w:lang w:val="en-US"/>
        </w:rPr>
        <w:t>alan</w:t>
      </w:r>
    </w:ins>
    <w:ins w:id="18" w:author="Kousalya.Palanisamy" w:date="2020-09-05T14:14:06Z">
      <w:r>
        <w:rPr>
          <w:rFonts w:hint="default"/>
          <w:lang w:val="en-US"/>
        </w:rPr>
        <w:t>isamy</w:t>
      </w:r>
    </w:ins>
    <w:ins w:id="19" w:author="Kousalya.Palanisamy" w:date="2020-09-05T14:14:23Z">
      <w:r>
        <w:rPr>
          <w:rFonts w:hint="default"/>
          <w:lang w:val="en-US"/>
        </w:rPr>
        <w:tab/>
      </w:r>
    </w:ins>
    <w:ins w:id="20" w:author="Kousalya.Palanisamy" w:date="2020-09-05T14:14:24Z">
      <w:r>
        <w:rPr>
          <w:rFonts w:hint="default"/>
          <w:lang w:val="en-US"/>
        </w:rPr>
        <w:tab/>
      </w:r>
    </w:ins>
    <w:ins w:id="21" w:author="Kousalya.Palanisamy" w:date="2020-09-05T14:14:37Z">
      <w:r>
        <w:rPr>
          <w:rFonts w:hint="default"/>
          <w:lang w:val="en-US"/>
        </w:rPr>
        <w:tab/>
      </w:r>
    </w:ins>
    <w:ins w:id="22" w:author="Kousalya.Palanisamy" w:date="2020-09-05T14:14:39Z">
      <w:r>
        <w:rPr>
          <w:rFonts w:hint="default"/>
          <w:lang w:val="en-US"/>
        </w:rPr>
        <w:t xml:space="preserve">  </w:t>
      </w:r>
    </w:ins>
    <w:ins w:id="23" w:author="Kousalya.Palanisamy" w:date="2020-09-05T14:14:40Z">
      <w:r>
        <w:rPr>
          <w:rFonts w:hint="default"/>
          <w:lang w:val="en-US"/>
        </w:rPr>
        <w:t xml:space="preserve"> </w:t>
      </w:r>
    </w:ins>
    <w:ins w:id="24" w:author="Kousalya.Palanisamy" w:date="2020-09-05T14:14:26Z">
      <w:r>
        <w:rPr>
          <w:rFonts w:hint="default"/>
          <w:lang w:val="en-US"/>
        </w:rPr>
        <w:t>ko</w:t>
      </w:r>
    </w:ins>
    <w:ins w:id="25" w:author="Kousalya.Palanisamy" w:date="2020-09-05T14:14:27Z">
      <w:r>
        <w:rPr>
          <w:rFonts w:hint="default"/>
          <w:lang w:val="en-US"/>
        </w:rPr>
        <w:t>usira</w:t>
      </w:r>
    </w:ins>
    <w:ins w:id="26" w:author="Kousalya.Palanisamy" w:date="2020-09-05T14:14:28Z">
      <w:r>
        <w:rPr>
          <w:rFonts w:hint="default"/>
          <w:lang w:val="en-US"/>
        </w:rPr>
        <w:t>aj</w:t>
      </w:r>
    </w:ins>
    <w:ins w:id="27" w:author="Kousalya.Palanisamy" w:date="2020-09-05T14:14:29Z">
      <w:r>
        <w:rPr>
          <w:rFonts w:hint="default"/>
          <w:lang w:val="en-US"/>
        </w:rPr>
        <w:t>45@</w:t>
      </w:r>
    </w:ins>
    <w:ins w:id="28" w:author="Kousalya.Palanisamy" w:date="2020-09-05T14:14:30Z">
      <w:r>
        <w:rPr>
          <w:rFonts w:hint="default"/>
          <w:lang w:val="en-US"/>
        </w:rPr>
        <w:t>gma</w:t>
      </w:r>
    </w:ins>
    <w:ins w:id="29" w:author="Kousalya.Palanisamy" w:date="2020-09-05T14:14:31Z">
      <w:r>
        <w:rPr>
          <w:rFonts w:hint="default"/>
          <w:lang w:val="en-US"/>
        </w:rPr>
        <w:t>il.co</w:t>
      </w:r>
    </w:ins>
    <w:ins w:id="30" w:author="Kousalya.Palanisamy" w:date="2020-09-05T14:14:32Z">
      <w:r>
        <w:rPr>
          <w:rFonts w:hint="default"/>
          <w:lang w:val="en-US"/>
        </w:rPr>
        <w:t>m</w:t>
      </w:r>
    </w:ins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ins w:id="0" w:author="Kousalya.Palanisamy" w:date="2020-09-05T14:12:05Z"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/>
                                <w:lang w:val="en-US"/>
                              </w:rPr>
                            </w:pPr>
                            <w:ins w:id="2" w:author="Kousalya.Palanisamy" w:date="2020-09-05T14:12:05Z"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</w:ins>
                            <w:ins w:id="3" w:author="Kousalya.Palanisamy" w:date="2020-09-05T14:12:05Z">
                              <w:r>
                                <w:rPr>
                                  <w:lang w:val="en-US"/>
                                </w:rPr>
                                <w:instrText xml:space="preserve"> PAGE  \* MERGEFORMAT </w:instrText>
                              </w:r>
                            </w:ins>
                            <w:ins w:id="4" w:author="Kousalya.Palanisamy" w:date="2020-09-05T14:12:05Z"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</w:ins>
                            <w:ins w:id="5" w:author="Kousalya.Palanisamy" w:date="2020-09-05T14:12:05Z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ins>
                            <w:ins w:id="6" w:author="Kousalya.Palanisamy" w:date="2020-09-05T14:12:05Z"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rPr>
                          <w:rFonts w:hint="default"/>
                          <w:lang w:val="en-US"/>
                        </w:rPr>
                      </w:pPr>
                      <w:ins w:id="7" w:author="Kousalya.Palanisamy" w:date="2020-09-05T14:12:05Z">
                        <w:r>
                          <w:rPr>
                            <w:lang w:val="en-US"/>
                          </w:rPr>
                          <w:fldChar w:fldCharType="begin"/>
                        </w:r>
                      </w:ins>
                      <w:ins w:id="8" w:author="Kousalya.Palanisamy" w:date="2020-09-05T14:12:05Z">
                        <w:r>
                          <w:rPr>
                            <w:lang w:val="en-US"/>
                          </w:rPr>
                          <w:instrText xml:space="preserve"> PAGE  \* MERGEFORMAT </w:instrText>
                        </w:r>
                      </w:ins>
                      <w:ins w:id="9" w:author="Kousalya.Palanisamy" w:date="2020-09-05T14:12:05Z">
                        <w:r>
                          <w:rPr>
                            <w:lang w:val="en-US"/>
                          </w:rPr>
                          <w:fldChar w:fldCharType="separate"/>
                        </w:r>
                      </w:ins>
                      <w:ins w:id="10" w:author="Kousalya.Palanisamy" w:date="2020-09-05T14:12:05Z">
                        <w:r>
                          <w:rPr>
                            <w:lang w:val="en-US"/>
                          </w:rPr>
                          <w:t>1</w:t>
                        </w:r>
                      </w:ins>
                      <w:ins w:id="11" w:author="Kousalya.Palanisamy" w:date="2020-09-05T14:12:05Z">
                        <w:r>
                          <w:rPr>
                            <w:lang w:val="en-US"/>
                          </w:rPr>
                          <w:fldChar w:fldCharType="end"/>
                        </w:r>
                      </w:ins>
                    </w:p>
                  </w:txbxContent>
                </v:textbox>
              </v:shape>
            </w:pict>
          </mc:Fallback>
        </mc:AlternateContent>
      </w:r>
    </w:ins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ousalya.Palanisamy">
    <w15:presenceInfo w15:providerId="None" w15:userId="Kousalya.Palanis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D0815"/>
    <w:rsid w:val="0B702F81"/>
    <w:rsid w:val="1F056E2A"/>
    <w:rsid w:val="30E03849"/>
    <w:rsid w:val="35A0723C"/>
    <w:rsid w:val="40C83A78"/>
    <w:rsid w:val="68DC0343"/>
    <w:rsid w:val="6E555D11"/>
    <w:rsid w:val="6FDF36E1"/>
    <w:rsid w:val="7D6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2020-09-05T08:39:00Z</dcterms:created>
  <dc:creator>Kousalya.Palanisamy</dc:creator>
  <cp:lastModifiedBy>Kousalya.Palanisamy</cp:lastModifiedBy>
  <dcterms:modified xsi:type="dcterms:W3CDTF">2020-09-11T17:08:01Z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