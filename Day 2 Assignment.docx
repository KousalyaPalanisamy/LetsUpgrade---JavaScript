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2CC" w:themeColor="accent4" w:themeTint="33"/>
  <w:body>
    <w:p>
      <w:pPr>
        <w:spacing w:line="360" w:lineRule="auto"/>
        <w:jc w:val="center"/>
        <w:rPr>
          <w:ins w:id="32" w:author="Kousalya.Palanisamy" w:date="2020-09-05T14:17:14Z"/>
          <w:rFonts w:hint="default" w:ascii="Times New Roman" w:hAnsi="Times New Roman" w:cs="Times New Roman"/>
          <w:sz w:val="40"/>
          <w:szCs w:val="40"/>
          <w:lang w:val="en-US"/>
        </w:rPr>
        <w:pPrChange w:id="31" w:author="Kousalya.Palanisamy" w:date="2020-09-05T14:17:57Z">
          <w:pPr/>
        </w:pPrChange>
      </w:pPr>
      <w:ins w:id="33" w:author="Kousalya.Palanisamy" w:date="2020-09-05T14:17:04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Lets</w:t>
        </w:r>
      </w:ins>
      <w:ins w:id="34" w:author="Kousalya.Palanisamy" w:date="2020-09-05T14:17:05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U</w:t>
        </w:r>
      </w:ins>
      <w:ins w:id="35" w:author="Kousalya.Palanisamy" w:date="2020-09-05T14:17:06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p</w:t>
        </w:r>
      </w:ins>
      <w:ins w:id="36" w:author="Kousalya.Palanisamy" w:date="2020-09-05T14:17:07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gra</w:t>
        </w:r>
      </w:ins>
      <w:ins w:id="37" w:author="Kousalya.Palanisamy" w:date="2020-09-05T14:17:08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de</w:t>
        </w:r>
      </w:ins>
      <w:ins w:id="38" w:author="Kousalya.Palanisamy" w:date="2020-09-05T14:17:09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 xml:space="preserve"> </w:t>
        </w:r>
      </w:ins>
      <w:ins w:id="39" w:author="Kousalya.Palanisamy" w:date="2020-09-05T14:17:10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Jav</w:t>
        </w:r>
      </w:ins>
      <w:ins w:id="40" w:author="Kousalya.Palanisamy" w:date="2020-09-05T14:17:11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a</w:t>
        </w:r>
      </w:ins>
      <w:ins w:id="41" w:author="Kousalya.Palanisamy" w:date="2020-09-05T14:17:12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Scr</w:t>
        </w:r>
      </w:ins>
      <w:ins w:id="42" w:author="Kousalya.Palanisamy" w:date="2020-09-05T14:17:13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ipt</w:t>
        </w:r>
      </w:ins>
    </w:p>
    <w:p>
      <w:pPr>
        <w:spacing w:line="480" w:lineRule="auto"/>
        <w:jc w:val="center"/>
        <w:rPr>
          <w:ins w:id="44" w:author="Kousalya.Palanisamy" w:date="2020-09-05T14:18:00Z"/>
          <w:rFonts w:hint="default" w:ascii="Times New Roman" w:hAnsi="Times New Roman" w:cs="Times New Roman"/>
          <w:sz w:val="30"/>
          <w:szCs w:val="30"/>
          <w:lang w:val="en-US"/>
        </w:rPr>
        <w:pPrChange w:id="43" w:author="Kousalya.Palanisamy" w:date="2020-09-05T14:18:24Z">
          <w:pPr/>
        </w:pPrChange>
      </w:pPr>
      <w:ins w:id="45" w:author="Kousalya.Palanisamy" w:date="2020-09-05T14:17:31Z">
        <w:r>
          <w:rPr>
            <w:rFonts w:hint="default" w:ascii="Times New Roman" w:hAnsi="Times New Roman" w:cs="Times New Roman"/>
            <w:sz w:val="30"/>
            <w:szCs w:val="30"/>
            <w:lang w:val="en-US"/>
            <w:rPrChange w:id="46" w:author="Kousalya.Palanisamy" w:date="2020-09-05T14:17:49Z"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rPrChange>
          </w:rPr>
          <w:t>D</w:t>
        </w:r>
      </w:ins>
      <w:ins w:id="48" w:author="Kousalya.Palanisamy" w:date="2020-09-05T14:17:32Z">
        <w:r>
          <w:rPr>
            <w:rFonts w:hint="default" w:ascii="Times New Roman" w:hAnsi="Times New Roman" w:cs="Times New Roman"/>
            <w:sz w:val="30"/>
            <w:szCs w:val="30"/>
            <w:lang w:val="en-US"/>
            <w:rPrChange w:id="49" w:author="Kousalya.Palanisamy" w:date="2020-09-05T14:17:49Z"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rPrChange>
          </w:rPr>
          <w:t>ay</w:t>
        </w:r>
      </w:ins>
      <w:ins w:id="51" w:author="Kousalya.Palanisamy" w:date="2020-09-05T14:17:33Z">
        <w:r>
          <w:rPr>
            <w:rFonts w:hint="default" w:ascii="Times New Roman" w:hAnsi="Times New Roman" w:cs="Times New Roman"/>
            <w:sz w:val="30"/>
            <w:szCs w:val="30"/>
            <w:lang w:val="en-US"/>
            <w:rPrChange w:id="52" w:author="Kousalya.Palanisamy" w:date="2020-09-05T14:17:49Z"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rPrChange>
          </w:rPr>
          <w:t xml:space="preserve"> 2</w:t>
        </w:r>
      </w:ins>
      <w:ins w:id="54" w:author="Kousalya.Palanisamy" w:date="2020-09-05T14:17:34Z">
        <w:r>
          <w:rPr>
            <w:rFonts w:hint="default" w:ascii="Times New Roman" w:hAnsi="Times New Roman" w:cs="Times New Roman"/>
            <w:sz w:val="30"/>
            <w:szCs w:val="30"/>
            <w:lang w:val="en-US"/>
            <w:rPrChange w:id="55" w:author="Kousalya.Palanisamy" w:date="2020-09-05T14:17:49Z"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rPrChange>
          </w:rPr>
          <w:t xml:space="preserve"> A</w:t>
        </w:r>
      </w:ins>
      <w:ins w:id="57" w:author="Kousalya.Palanisamy" w:date="2020-09-05T14:17:35Z">
        <w:r>
          <w:rPr>
            <w:rFonts w:hint="default" w:ascii="Times New Roman" w:hAnsi="Times New Roman" w:cs="Times New Roman"/>
            <w:sz w:val="30"/>
            <w:szCs w:val="30"/>
            <w:lang w:val="en-US"/>
            <w:rPrChange w:id="58" w:author="Kousalya.Palanisamy" w:date="2020-09-05T14:17:49Z"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rPrChange>
          </w:rPr>
          <w:t>ss</w:t>
        </w:r>
      </w:ins>
      <w:ins w:id="60" w:author="Kousalya.Palanisamy" w:date="2020-09-05T14:17:36Z">
        <w:r>
          <w:rPr>
            <w:rFonts w:hint="default" w:ascii="Times New Roman" w:hAnsi="Times New Roman" w:cs="Times New Roman"/>
            <w:sz w:val="30"/>
            <w:szCs w:val="30"/>
            <w:lang w:val="en-US"/>
            <w:rPrChange w:id="61" w:author="Kousalya.Palanisamy" w:date="2020-09-05T14:17:49Z"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rPrChange>
          </w:rPr>
          <w:t>ign</w:t>
        </w:r>
      </w:ins>
      <w:ins w:id="63" w:author="Kousalya.Palanisamy" w:date="2020-09-05T14:17:37Z">
        <w:r>
          <w:rPr>
            <w:rFonts w:hint="default" w:ascii="Times New Roman" w:hAnsi="Times New Roman" w:cs="Times New Roman"/>
            <w:sz w:val="30"/>
            <w:szCs w:val="30"/>
            <w:lang w:val="en-US"/>
            <w:rPrChange w:id="64" w:author="Kousalya.Palanisamy" w:date="2020-09-05T14:17:49Z"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rPrChange>
          </w:rPr>
          <w:t>ment</w:t>
        </w:r>
      </w:ins>
    </w:p>
    <w:p>
      <w:pPr>
        <w:spacing w:line="360" w:lineRule="auto"/>
        <w:jc w:val="left"/>
        <w:rPr>
          <w:ins w:id="67" w:author="Kousalya.Palanisamy" w:date="2020-09-05T14:19:37Z"/>
          <w:rFonts w:hint="default" w:ascii="Times New Roman" w:hAnsi="Times New Roman" w:cs="Times New Roman"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pPrChange w:id="66" w:author="Kousalya.Palanisamy" w:date="2020-09-05T14:19:47Z">
          <w:pPr/>
        </w:pPrChange>
      </w:pPr>
      <w:ins w:id="68" w:author="Kousalya.Palanisamy" w:date="2020-09-05T14:19:24Z">
        <w:r>
          <w:rPr>
            <w:rFonts w:hint="default" w:ascii="Times New Roman" w:hAnsi="Times New Roman" w:cs="Times New Roman"/>
            <w:color w:val="000000" w:themeColor="text1"/>
            <w:sz w:val="30"/>
            <w:szCs w:val="30"/>
            <w:lang w:val="en-US"/>
            <w14:textFill>
              <w14:solidFill>
                <w14:schemeClr w14:val="tx1"/>
              </w14:solidFill>
            </w14:textFill>
          </w:rPr>
          <w:t>P</w:t>
        </w:r>
      </w:ins>
      <w:ins w:id="69" w:author="Kousalya.Palanisamy" w:date="2020-09-05T14:19:27Z">
        <w:r>
          <w:rPr>
            <w:rFonts w:hint="default" w:ascii="Times New Roman" w:hAnsi="Times New Roman" w:cs="Times New Roman"/>
            <w:color w:val="000000" w:themeColor="text1"/>
            <w:sz w:val="30"/>
            <w:szCs w:val="30"/>
            <w:lang w:val="en-US"/>
            <w14:textFill>
              <w14:solidFill>
                <w14:schemeClr w14:val="tx1"/>
              </w14:solidFill>
            </w14:textFill>
          </w:rPr>
          <w:t>rint</w:t>
        </w:r>
      </w:ins>
      <w:ins w:id="70" w:author="Kousalya.Palanisamy" w:date="2020-09-05T14:19:28Z">
        <w:r>
          <w:rPr>
            <w:rFonts w:hint="default" w:ascii="Times New Roman" w:hAnsi="Times New Roman" w:cs="Times New Roman"/>
            <w:color w:val="000000" w:themeColor="text1"/>
            <w:sz w:val="30"/>
            <w:szCs w:val="30"/>
            <w:lang w:val="en-US"/>
            <w14:textFill>
              <w14:solidFill>
                <w14:schemeClr w14:val="tx1"/>
              </w14:solidFill>
            </w14:textFill>
          </w:rPr>
          <w:t xml:space="preserve"> </w:t>
        </w:r>
      </w:ins>
      <w:ins w:id="71" w:author="Kousalya.Palanisamy" w:date="2020-09-05T14:19:31Z">
        <w:r>
          <w:rPr>
            <w:rFonts w:hint="default" w:ascii="Times New Roman" w:hAnsi="Times New Roman" w:cs="Times New Roman"/>
            <w:color w:val="000000" w:themeColor="text1"/>
            <w:sz w:val="30"/>
            <w:szCs w:val="30"/>
            <w:lang w:val="en-US"/>
            <w14:textFill>
              <w14:solidFill>
                <w14:schemeClr w14:val="tx1"/>
              </w14:solidFill>
            </w14:textFill>
          </w:rPr>
          <w:t>Spe</w:t>
        </w:r>
      </w:ins>
      <w:ins w:id="72" w:author="Kousalya.Palanisamy" w:date="2020-09-05T14:19:32Z">
        <w:r>
          <w:rPr>
            <w:rFonts w:hint="default" w:ascii="Times New Roman" w:hAnsi="Times New Roman" w:cs="Times New Roman"/>
            <w:color w:val="000000" w:themeColor="text1"/>
            <w:sz w:val="30"/>
            <w:szCs w:val="30"/>
            <w:lang w:val="en-US"/>
            <w14:textFill>
              <w14:solidFill>
                <w14:schemeClr w14:val="tx1"/>
              </w14:solidFill>
            </w14:textFill>
          </w:rPr>
          <w:t>cific</w:t>
        </w:r>
      </w:ins>
      <w:ins w:id="73" w:author="Kousalya.Palanisamy" w:date="2020-09-05T14:19:33Z">
        <w:r>
          <w:rPr>
            <w:rFonts w:hint="default" w:ascii="Times New Roman" w:hAnsi="Times New Roman" w:cs="Times New Roman"/>
            <w:color w:val="000000" w:themeColor="text1"/>
            <w:sz w:val="30"/>
            <w:szCs w:val="30"/>
            <w:lang w:val="en-US"/>
            <w14:textFill>
              <w14:solidFill>
                <w14:schemeClr w14:val="tx1"/>
              </w14:solidFill>
            </w14:textFill>
          </w:rPr>
          <w:t xml:space="preserve"> Cha</w:t>
        </w:r>
      </w:ins>
      <w:ins w:id="74" w:author="Kousalya.Palanisamy" w:date="2020-09-05T14:19:34Z">
        <w:r>
          <w:rPr>
            <w:rFonts w:hint="default" w:ascii="Times New Roman" w:hAnsi="Times New Roman" w:cs="Times New Roman"/>
            <w:color w:val="000000" w:themeColor="text1"/>
            <w:sz w:val="30"/>
            <w:szCs w:val="30"/>
            <w:lang w:val="en-US"/>
            <w14:textFill>
              <w14:solidFill>
                <w14:schemeClr w14:val="tx1"/>
              </w14:solidFill>
            </w14:textFill>
          </w:rPr>
          <w:t>rac</w:t>
        </w:r>
      </w:ins>
      <w:ins w:id="75" w:author="Kousalya.Palanisamy" w:date="2020-09-05T14:19:35Z">
        <w:r>
          <w:rPr>
            <w:rFonts w:hint="default" w:ascii="Times New Roman" w:hAnsi="Times New Roman" w:cs="Times New Roman"/>
            <w:color w:val="000000" w:themeColor="text1"/>
            <w:sz w:val="30"/>
            <w:szCs w:val="30"/>
            <w:lang w:val="en-US"/>
            <w14:textFill>
              <w14:solidFill>
                <w14:schemeClr w14:val="tx1"/>
              </w14:solidFill>
            </w14:textFill>
          </w:rPr>
          <w:t>ter</w:t>
        </w:r>
      </w:ins>
    </w:p>
    <w:p>
      <w:pPr>
        <w:spacing w:beforeLines="0" w:after="200" w:afterLines="0" w:line="276" w:lineRule="auto"/>
        <w:jc w:val="left"/>
        <w:rPr>
          <w:ins w:id="76" w:author="Kousalya.Palanisamy" w:date="2020-09-05T14:19:50Z"/>
          <w:rFonts w:hint="default" w:ascii="Calibri" w:hAnsi="Calibri" w:eastAsia="Calibri"/>
          <w:sz w:val="22"/>
          <w:szCs w:val="24"/>
          <w:lang w:val="en"/>
        </w:rPr>
      </w:pPr>
      <w:ins w:id="77" w:author="Kousalya.Palanisamy" w:date="2020-09-05T14:19:50Z">
        <w:r>
          <w:rPr>
            <w:rFonts w:hint="default" w:ascii="Calibri" w:hAnsi="Calibri" w:eastAsia="Calibri"/>
            <w:sz w:val="22"/>
            <w:szCs w:val="24"/>
            <w:lang w:val="en"/>
          </w:rPr>
          <w:t>&lt;!DOCTYPE html&gt;</w:t>
        </w:r>
      </w:ins>
    </w:p>
    <w:p>
      <w:pPr>
        <w:spacing w:beforeLines="0" w:after="200" w:afterLines="0" w:line="276" w:lineRule="auto"/>
        <w:jc w:val="left"/>
        <w:rPr>
          <w:ins w:id="78" w:author="Kousalya.Palanisamy" w:date="2020-09-05T14:19:50Z"/>
          <w:rFonts w:hint="default" w:ascii="Calibri" w:hAnsi="Calibri" w:eastAsia="Calibri"/>
          <w:sz w:val="22"/>
          <w:szCs w:val="24"/>
          <w:lang w:val="en"/>
        </w:rPr>
      </w:pPr>
      <w:ins w:id="79" w:author="Kousalya.Palanisamy" w:date="2020-09-05T14:19:50Z">
        <w:r>
          <w:rPr>
            <w:rFonts w:hint="default" w:ascii="Calibri" w:hAnsi="Calibri" w:eastAsia="Calibri"/>
            <w:sz w:val="22"/>
            <w:szCs w:val="24"/>
            <w:lang w:val="en"/>
          </w:rPr>
          <w:t>&lt;html&gt;</w:t>
        </w:r>
      </w:ins>
    </w:p>
    <w:p>
      <w:pPr>
        <w:spacing w:beforeLines="0" w:after="200" w:afterLines="0" w:line="276" w:lineRule="auto"/>
        <w:jc w:val="left"/>
        <w:rPr>
          <w:ins w:id="80" w:author="Kousalya.Palanisamy" w:date="2020-09-05T14:19:50Z"/>
          <w:rFonts w:hint="default" w:ascii="Calibri" w:hAnsi="Calibri" w:eastAsia="Calibri"/>
          <w:sz w:val="22"/>
          <w:szCs w:val="24"/>
          <w:lang w:val="en"/>
        </w:rPr>
      </w:pPr>
      <w:ins w:id="81" w:author="Kousalya.Palanisamy" w:date="2020-09-05T14:19:50Z">
        <w:r>
          <w:rPr>
            <w:rFonts w:hint="default" w:ascii="Calibri" w:hAnsi="Calibri" w:eastAsia="Calibri"/>
            <w:sz w:val="22"/>
            <w:szCs w:val="24"/>
            <w:lang w:val="en"/>
          </w:rPr>
          <w:t>&lt;head&gt;</w:t>
        </w:r>
      </w:ins>
    </w:p>
    <w:p>
      <w:pPr>
        <w:spacing w:beforeLines="0" w:after="200" w:afterLines="0" w:line="276" w:lineRule="auto"/>
        <w:jc w:val="left"/>
        <w:rPr>
          <w:ins w:id="82" w:author="Kousalya.Palanisamy" w:date="2020-09-05T14:19:50Z"/>
          <w:rFonts w:hint="default" w:ascii="Calibri" w:hAnsi="Calibri" w:eastAsia="Calibri"/>
          <w:sz w:val="22"/>
          <w:szCs w:val="24"/>
          <w:lang w:val="en"/>
        </w:rPr>
      </w:pPr>
      <w:ins w:id="83" w:author="Kousalya.Palanisamy" w:date="2020-09-05T14:19:50Z">
        <w:r>
          <w:rPr>
            <w:rFonts w:hint="default" w:ascii="Calibri" w:hAnsi="Calibri" w:eastAsia="Calibri"/>
            <w:sz w:val="22"/>
            <w:szCs w:val="24"/>
            <w:lang w:val="en"/>
          </w:rPr>
          <w:t>&lt;title&gt;Search a specific character&lt;/title&gt;</w:t>
        </w:r>
      </w:ins>
      <w:bookmarkStart w:id="0" w:name="_GoBack"/>
      <w:bookmarkEnd w:id="0"/>
    </w:p>
    <w:p>
      <w:pPr>
        <w:spacing w:beforeLines="0" w:after="200" w:afterLines="0" w:line="276" w:lineRule="auto"/>
        <w:jc w:val="left"/>
        <w:rPr>
          <w:ins w:id="84" w:author="Kousalya.Palanisamy" w:date="2020-09-05T14:19:50Z"/>
          <w:rFonts w:hint="default" w:ascii="Calibri" w:hAnsi="Calibri" w:eastAsia="Calibri"/>
          <w:sz w:val="22"/>
          <w:szCs w:val="24"/>
          <w:lang w:val="en"/>
        </w:rPr>
      </w:pPr>
      <w:ins w:id="85" w:author="Kousalya.Palanisamy" w:date="2020-09-05T14:19:50Z">
        <w:r>
          <w:rPr>
            <w:rFonts w:hint="default" w:ascii="Calibri" w:hAnsi="Calibri" w:eastAsia="Calibri"/>
            <w:sz w:val="22"/>
            <w:szCs w:val="24"/>
            <w:lang w:val="en"/>
          </w:rPr>
          <w:t>&lt;/head&gt;</w:t>
        </w:r>
      </w:ins>
    </w:p>
    <w:p>
      <w:pPr>
        <w:spacing w:beforeLines="0" w:after="200" w:afterLines="0" w:line="276" w:lineRule="auto"/>
        <w:jc w:val="left"/>
        <w:rPr>
          <w:ins w:id="86" w:author="Kousalya.Palanisamy" w:date="2020-09-05T14:19:50Z"/>
          <w:rFonts w:hint="default" w:ascii="Calibri" w:hAnsi="Calibri" w:eastAsia="Calibri"/>
          <w:sz w:val="22"/>
          <w:szCs w:val="24"/>
          <w:lang w:val="en"/>
        </w:rPr>
      </w:pPr>
      <w:ins w:id="87" w:author="Kousalya.Palanisamy" w:date="2020-09-05T14:19:50Z">
        <w:r>
          <w:rPr>
            <w:rFonts w:hint="default" w:ascii="Calibri" w:hAnsi="Calibri" w:eastAsia="Calibri"/>
            <w:sz w:val="22"/>
            <w:szCs w:val="24"/>
            <w:lang w:val="en"/>
          </w:rPr>
          <w:t>&lt;body&gt;</w:t>
        </w:r>
      </w:ins>
    </w:p>
    <w:p>
      <w:pPr>
        <w:spacing w:beforeLines="0" w:after="200" w:afterLines="0" w:line="276" w:lineRule="auto"/>
        <w:jc w:val="left"/>
        <w:rPr>
          <w:ins w:id="88" w:author="Kousalya.Palanisamy" w:date="2020-09-05T14:19:50Z"/>
          <w:rFonts w:hint="default" w:ascii="Calibri" w:hAnsi="Calibri" w:eastAsia="Calibri"/>
          <w:sz w:val="22"/>
          <w:szCs w:val="24"/>
          <w:lang w:val="en"/>
        </w:rPr>
      </w:pPr>
      <w:ins w:id="89" w:author="Kousalya.Palanisamy" w:date="2020-09-05T14:19:50Z">
        <w:r>
          <w:rPr>
            <w:rFonts w:hint="default" w:ascii="Calibri" w:hAnsi="Calibri" w:eastAsia="Calibri"/>
            <w:sz w:val="22"/>
            <w:szCs w:val="24"/>
            <w:lang w:val="en"/>
          </w:rPr>
          <w:t>&lt;script type = "text/javascript"&gt;</w:t>
        </w:r>
      </w:ins>
    </w:p>
    <w:p>
      <w:pPr>
        <w:spacing w:beforeLines="0" w:after="200" w:afterLines="0" w:line="276" w:lineRule="auto"/>
        <w:jc w:val="left"/>
        <w:rPr>
          <w:ins w:id="90" w:author="Kousalya.Palanisamy" w:date="2020-09-05T14:19:50Z"/>
          <w:rFonts w:hint="default" w:ascii="Calibri" w:hAnsi="Calibri" w:eastAsia="Calibri"/>
          <w:sz w:val="22"/>
          <w:szCs w:val="24"/>
          <w:lang w:val="en"/>
        </w:rPr>
      </w:pPr>
      <w:ins w:id="91" w:author="Kousalya.Palanisamy" w:date="2020-09-05T14:19:50Z">
        <w:r>
          <w:rPr>
            <w:rFonts w:hint="default" w:ascii="Calibri" w:hAnsi="Calibri" w:eastAsia="Calibri"/>
            <w:sz w:val="22"/>
            <w:szCs w:val="24"/>
            <w:lang w:val="en"/>
          </w:rPr>
          <w:t>var str = "This is a New Beginning";</w:t>
        </w:r>
      </w:ins>
    </w:p>
    <w:p>
      <w:pPr>
        <w:spacing w:beforeLines="0" w:after="200" w:afterLines="0" w:line="276" w:lineRule="auto"/>
        <w:jc w:val="left"/>
        <w:rPr>
          <w:ins w:id="92" w:author="Kousalya.Palanisamy" w:date="2020-09-05T14:19:50Z"/>
          <w:rFonts w:hint="default" w:ascii="Calibri" w:hAnsi="Calibri" w:eastAsia="Calibri"/>
          <w:sz w:val="22"/>
          <w:szCs w:val="24"/>
          <w:lang w:val="en"/>
        </w:rPr>
      </w:pPr>
      <w:ins w:id="93" w:author="Kousalya.Palanisamy" w:date="2020-09-05T14:19:50Z">
        <w:r>
          <w:rPr>
            <w:rFonts w:hint="default" w:ascii="Calibri" w:hAnsi="Calibri" w:eastAsia="Calibri"/>
            <w:sz w:val="22"/>
            <w:szCs w:val="24"/>
            <w:lang w:val="en"/>
          </w:rPr>
          <w:t>var n = str.search("h");</w:t>
        </w:r>
      </w:ins>
    </w:p>
    <w:p>
      <w:pPr>
        <w:spacing w:beforeLines="0" w:after="200" w:afterLines="0" w:line="276" w:lineRule="auto"/>
        <w:jc w:val="left"/>
        <w:rPr>
          <w:ins w:id="94" w:author="Kousalya.Palanisamy" w:date="2020-09-05T14:19:50Z"/>
          <w:rFonts w:hint="default" w:ascii="Calibri" w:hAnsi="Calibri" w:eastAsia="Calibri"/>
          <w:sz w:val="22"/>
          <w:szCs w:val="24"/>
          <w:lang w:val="en"/>
        </w:rPr>
      </w:pPr>
      <w:ins w:id="95" w:author="Kousalya.Palanisamy" w:date="2020-09-05T14:19:50Z">
        <w:r>
          <w:rPr>
            <w:rFonts w:hint="default" w:ascii="Calibri" w:hAnsi="Calibri" w:eastAsia="Calibri"/>
            <w:sz w:val="22"/>
            <w:szCs w:val="24"/>
            <w:lang w:val="en"/>
          </w:rPr>
          <w:t>document.write("The character 'h' is at position : ");</w:t>
        </w:r>
      </w:ins>
    </w:p>
    <w:p>
      <w:pPr>
        <w:spacing w:beforeLines="0" w:after="200" w:afterLines="0" w:line="276" w:lineRule="auto"/>
        <w:jc w:val="left"/>
        <w:rPr>
          <w:ins w:id="96" w:author="Kousalya.Palanisamy" w:date="2020-09-05T14:19:50Z"/>
          <w:rFonts w:hint="default" w:ascii="Calibri" w:hAnsi="Calibri" w:eastAsia="Calibri"/>
          <w:sz w:val="22"/>
          <w:szCs w:val="24"/>
          <w:lang w:val="en"/>
        </w:rPr>
      </w:pPr>
      <w:ins w:id="97" w:author="Kousalya.Palanisamy" w:date="2020-09-05T14:19:50Z">
        <w:r>
          <w:rPr>
            <w:rFonts w:hint="default" w:ascii="Calibri" w:hAnsi="Calibri" w:eastAsia="Calibri"/>
            <w:sz w:val="22"/>
            <w:szCs w:val="24"/>
            <w:lang w:val="en"/>
          </w:rPr>
          <w:t>document.write(n);</w:t>
        </w:r>
      </w:ins>
    </w:p>
    <w:p>
      <w:pPr>
        <w:spacing w:beforeLines="0" w:after="200" w:afterLines="0" w:line="276" w:lineRule="auto"/>
        <w:jc w:val="left"/>
        <w:rPr>
          <w:ins w:id="98" w:author="Kousalya.Palanisamy" w:date="2020-09-05T14:19:50Z"/>
          <w:rFonts w:hint="default" w:ascii="Calibri" w:hAnsi="Calibri" w:eastAsia="Calibri"/>
          <w:sz w:val="22"/>
          <w:szCs w:val="24"/>
          <w:lang w:val="en"/>
        </w:rPr>
      </w:pPr>
      <w:ins w:id="99" w:author="Kousalya.Palanisamy" w:date="2020-09-05T14:19:50Z">
        <w:r>
          <w:rPr>
            <w:rFonts w:hint="default" w:ascii="Calibri" w:hAnsi="Calibri" w:eastAsia="Calibri"/>
            <w:sz w:val="22"/>
            <w:szCs w:val="24"/>
            <w:lang w:val="en"/>
          </w:rPr>
          <w:t>&lt;/script&gt;</w:t>
        </w:r>
      </w:ins>
    </w:p>
    <w:p>
      <w:pPr>
        <w:spacing w:beforeLines="0" w:after="200" w:afterLines="0" w:line="276" w:lineRule="auto"/>
        <w:jc w:val="left"/>
        <w:rPr>
          <w:ins w:id="100" w:author="Kousalya.Palanisamy" w:date="2020-09-05T14:19:50Z"/>
          <w:rFonts w:hint="default" w:ascii="Calibri" w:hAnsi="Calibri" w:eastAsia="Calibri"/>
          <w:sz w:val="22"/>
          <w:szCs w:val="24"/>
          <w:lang w:val="en"/>
        </w:rPr>
      </w:pPr>
      <w:ins w:id="101" w:author="Kousalya.Palanisamy" w:date="2020-09-05T14:19:50Z">
        <w:r>
          <w:rPr>
            <w:rFonts w:hint="default" w:ascii="Calibri" w:hAnsi="Calibri" w:eastAsia="Calibri"/>
            <w:sz w:val="22"/>
            <w:szCs w:val="24"/>
            <w:lang w:val="en"/>
          </w:rPr>
          <w:t>&lt;/body&gt;</w:t>
        </w:r>
      </w:ins>
    </w:p>
    <w:p>
      <w:pPr>
        <w:spacing w:beforeLines="0" w:after="200" w:afterLines="0" w:line="276" w:lineRule="auto"/>
        <w:jc w:val="left"/>
        <w:rPr>
          <w:ins w:id="102" w:author="Kousalya.Palanisamy" w:date="2020-09-05T14:19:50Z"/>
          <w:rFonts w:hint="default" w:ascii="Calibri" w:hAnsi="Calibri" w:eastAsia="Calibri"/>
          <w:sz w:val="22"/>
          <w:szCs w:val="24"/>
          <w:lang w:val="en"/>
        </w:rPr>
      </w:pPr>
      <w:ins w:id="103" w:author="Kousalya.Palanisamy" w:date="2020-09-05T14:19:50Z">
        <w:r>
          <w:rPr>
            <w:rFonts w:hint="default" w:ascii="Calibri" w:hAnsi="Calibri" w:eastAsia="Calibri"/>
            <w:sz w:val="22"/>
            <w:szCs w:val="24"/>
            <w:lang w:val="en"/>
          </w:rPr>
          <w:t>&lt;/html&gt;</w:t>
        </w:r>
      </w:ins>
    </w:p>
    <w:p>
      <w:pPr>
        <w:jc w:val="left"/>
        <w:rPr>
          <w:ins w:id="105" w:author="Kousalya.Palanisamy" w:date="2020-09-05T14:20:05Z"/>
          <w:rFonts w:hint="default" w:ascii="Times New Roman" w:hAnsi="Times New Roman" w:cs="Times New Roman"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pPrChange w:id="104" w:author="Kousalya.Palanisamy" w:date="2020-09-05T14:18:27Z">
          <w:pPr/>
        </w:pPrChange>
      </w:pPr>
    </w:p>
    <w:p>
      <w:pPr>
        <w:jc w:val="left"/>
        <w:rPr>
          <w:ins w:id="107" w:author="Kousalya.Palanisamy" w:date="2020-09-05T14:20:11Z"/>
          <w:rFonts w:hint="default" w:ascii="Times New Roman" w:hAnsi="Times New Roman" w:cs="Times New Roman"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pPrChange w:id="106" w:author="Kousalya.Palanisamy" w:date="2020-09-05T14:18:27Z">
          <w:pPr/>
        </w:pPrChange>
      </w:pPr>
      <w:ins w:id="108" w:author="Kousalya.Palanisamy" w:date="2020-09-05T14:20:07Z">
        <w:r>
          <w:rPr>
            <w:rFonts w:hint="default" w:ascii="Times New Roman" w:hAnsi="Times New Roman" w:cs="Times New Roman"/>
            <w:color w:val="000000" w:themeColor="text1"/>
            <w:sz w:val="30"/>
            <w:szCs w:val="30"/>
            <w:lang w:val="en-US"/>
            <w14:textFill>
              <w14:solidFill>
                <w14:schemeClr w14:val="tx1"/>
              </w14:solidFill>
            </w14:textFill>
          </w:rPr>
          <w:t>O</w:t>
        </w:r>
      </w:ins>
      <w:ins w:id="109" w:author="Kousalya.Palanisamy" w:date="2020-09-05T14:20:08Z">
        <w:r>
          <w:rPr>
            <w:rFonts w:hint="default" w:ascii="Times New Roman" w:hAnsi="Times New Roman" w:cs="Times New Roman"/>
            <w:color w:val="000000" w:themeColor="text1"/>
            <w:sz w:val="30"/>
            <w:szCs w:val="30"/>
            <w:lang w:val="en-US"/>
            <w14:textFill>
              <w14:solidFill>
                <w14:schemeClr w14:val="tx1"/>
              </w14:solidFill>
            </w14:textFill>
          </w:rPr>
          <w:t>ut</w:t>
        </w:r>
      </w:ins>
      <w:ins w:id="110" w:author="Kousalya.Palanisamy" w:date="2020-09-05T14:20:09Z">
        <w:r>
          <w:rPr>
            <w:rFonts w:hint="default" w:ascii="Times New Roman" w:hAnsi="Times New Roman" w:cs="Times New Roman"/>
            <w:color w:val="000000" w:themeColor="text1"/>
            <w:sz w:val="30"/>
            <w:szCs w:val="30"/>
            <w:lang w:val="en-US"/>
            <w14:textFill>
              <w14:solidFill>
                <w14:schemeClr w14:val="tx1"/>
              </w14:solidFill>
            </w14:textFill>
          </w:rPr>
          <w:t>put</w:t>
        </w:r>
      </w:ins>
      <w:ins w:id="111" w:author="Kousalya.Palanisamy" w:date="2020-09-05T14:20:10Z">
        <w:r>
          <w:rPr>
            <w:rFonts w:hint="default" w:ascii="Times New Roman" w:hAnsi="Times New Roman" w:cs="Times New Roman"/>
            <w:color w:val="000000" w:themeColor="text1"/>
            <w:sz w:val="30"/>
            <w:szCs w:val="30"/>
            <w:lang w:val="en-US"/>
            <w14:textFill>
              <w14:solidFill>
                <w14:schemeClr w14:val="tx1"/>
              </w14:solidFill>
            </w14:textFill>
          </w:rPr>
          <w:t xml:space="preserve"> : </w:t>
        </w:r>
      </w:ins>
    </w:p>
    <w:p>
      <w:pPr>
        <w:jc w:val="left"/>
        <w:rPr>
          <w:ins w:id="113" w:author="Kousalya.Palanisamy" w:date="2020-09-05T14:20:12Z"/>
          <w:rFonts w:hint="default" w:ascii="Times New Roman" w:hAnsi="Times New Roman" w:cs="Times New Roman"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pPrChange w:id="112" w:author="Kousalya.Palanisamy" w:date="2020-09-05T14:18:27Z">
          <w:pPr/>
        </w:pPrChange>
      </w:pPr>
    </w:p>
    <w:p>
      <w:pPr>
        <w:jc w:val="left"/>
        <w:rPr>
          <w:ins w:id="115" w:author="Kousalya.Palanisamy" w:date="2020-09-05T14:20:46Z"/>
          <w:rFonts w:ascii="Georgia" w:hAnsi="Georgia" w:eastAsia="Georgia" w:cs="Georgia"/>
          <w:i w:val="0"/>
          <w:caps w:val="0"/>
          <w:color w:val="000000"/>
          <w:spacing w:val="0"/>
          <w:sz w:val="27"/>
          <w:szCs w:val="27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lnNumType w:countBy="1"/>
          <w:pgNumType w:fmt="decimal"/>
          <w:cols w:space="720" w:num="1"/>
          <w:docGrid w:linePitch="360" w:charSpace="0"/>
        </w:sectPr>
        <w:pPrChange w:id="114" w:author="Kousalya.Palanisamy" w:date="2020-09-05T14:18:27Z">
          <w:pPr/>
        </w:pPrChange>
      </w:pPr>
      <w:ins w:id="116" w:author="Kousalya.Palanisamy" w:date="2020-09-05T14:20:25Z">
        <w:r>
          <w:rPr>
            <w:rFonts w:ascii="Georgia" w:hAnsi="Georgia" w:eastAsia="Georgia" w:cs="Georgia"/>
            <w:i w:val="0"/>
            <w:caps w:val="0"/>
            <w:color w:val="000000"/>
            <w:spacing w:val="0"/>
            <w:sz w:val="27"/>
            <w:szCs w:val="27"/>
          </w:rPr>
          <w:t>The character 'h' is at position : 1</w:t>
        </w:r>
      </w:ins>
    </w:p>
    <w:p>
      <w:pPr>
        <w:spacing w:line="360" w:lineRule="auto"/>
        <w:jc w:val="left"/>
        <w:rPr>
          <w:ins w:id="118" w:author="Kousalya.Palanisamy" w:date="2020-09-05T15:46:04Z"/>
          <w:rFonts w:hint="default" w:ascii="Times New Roman" w:hAnsi="Times New Roman" w:eastAsia="Georgia" w:cs="Times New Roman"/>
          <w:color w:val="000000"/>
          <w:sz w:val="30"/>
          <w:szCs w:val="30"/>
          <w:lang w:val="en-US"/>
        </w:rPr>
        <w:pPrChange w:id="117" w:author="Kousalya.Palanisamy" w:date="2020-09-05T15:46:12Z">
          <w:pPr/>
        </w:pPrChange>
      </w:pPr>
      <w:ins w:id="119" w:author="Kousalya.Palanisamy" w:date="2020-09-05T15:45:48Z">
        <w:r>
          <w:rPr>
            <w:rFonts w:hint="default" w:ascii="Times New Roman" w:hAnsi="Times New Roman" w:eastAsia="Georgia" w:cs="Times New Roman"/>
            <w:color w:val="000000"/>
            <w:sz w:val="30"/>
            <w:szCs w:val="30"/>
            <w:lang w:val="en-US"/>
          </w:rPr>
          <w:t>C</w:t>
        </w:r>
      </w:ins>
      <w:ins w:id="120" w:author="Kousalya.Palanisamy" w:date="2020-09-05T15:45:52Z">
        <w:r>
          <w:rPr>
            <w:rFonts w:hint="default" w:ascii="Times New Roman" w:hAnsi="Times New Roman" w:eastAsia="Georgia" w:cs="Times New Roman"/>
            <w:color w:val="000000"/>
            <w:sz w:val="30"/>
            <w:szCs w:val="30"/>
            <w:lang w:val="en-US"/>
          </w:rPr>
          <w:t>on</w:t>
        </w:r>
      </w:ins>
      <w:ins w:id="121" w:author="Kousalya.Palanisamy" w:date="2020-09-05T15:45:53Z">
        <w:r>
          <w:rPr>
            <w:rFonts w:hint="default" w:ascii="Times New Roman" w:hAnsi="Times New Roman" w:eastAsia="Georgia" w:cs="Times New Roman"/>
            <w:color w:val="000000"/>
            <w:sz w:val="30"/>
            <w:szCs w:val="30"/>
            <w:lang w:val="en-US"/>
          </w:rPr>
          <w:t>vert</w:t>
        </w:r>
      </w:ins>
      <w:ins w:id="122" w:author="Kousalya.Palanisamy" w:date="2020-09-05T15:45:54Z">
        <w:r>
          <w:rPr>
            <w:rFonts w:hint="default" w:ascii="Times New Roman" w:hAnsi="Times New Roman" w:eastAsia="Georgia" w:cs="Times New Roman"/>
            <w:color w:val="000000"/>
            <w:sz w:val="30"/>
            <w:szCs w:val="30"/>
            <w:lang w:val="en-US"/>
          </w:rPr>
          <w:t xml:space="preserve"> </w:t>
        </w:r>
      </w:ins>
      <w:ins w:id="123" w:author="Kousalya.Palanisamy" w:date="2020-09-05T15:45:56Z">
        <w:r>
          <w:rPr>
            <w:rFonts w:hint="default" w:ascii="Times New Roman" w:hAnsi="Times New Roman" w:eastAsia="Georgia" w:cs="Times New Roman"/>
            <w:color w:val="000000"/>
            <w:sz w:val="30"/>
            <w:szCs w:val="30"/>
            <w:lang w:val="en-US"/>
          </w:rPr>
          <w:t>Minu</w:t>
        </w:r>
      </w:ins>
      <w:ins w:id="124" w:author="Kousalya.Palanisamy" w:date="2020-09-05T15:45:57Z">
        <w:r>
          <w:rPr>
            <w:rFonts w:hint="default" w:ascii="Times New Roman" w:hAnsi="Times New Roman" w:eastAsia="Georgia" w:cs="Times New Roman"/>
            <w:color w:val="000000"/>
            <w:sz w:val="30"/>
            <w:szCs w:val="30"/>
            <w:lang w:val="en-US"/>
          </w:rPr>
          <w:t>t</w:t>
        </w:r>
      </w:ins>
      <w:ins w:id="125" w:author="Kousalya.Palanisamy" w:date="2020-09-05T15:45:58Z">
        <w:r>
          <w:rPr>
            <w:rFonts w:hint="default" w:ascii="Times New Roman" w:hAnsi="Times New Roman" w:eastAsia="Georgia" w:cs="Times New Roman"/>
            <w:color w:val="000000"/>
            <w:sz w:val="30"/>
            <w:szCs w:val="30"/>
            <w:lang w:val="en-US"/>
          </w:rPr>
          <w:t>e</w:t>
        </w:r>
      </w:ins>
      <w:ins w:id="126" w:author="Kousalya.Palanisamy" w:date="2020-09-05T15:45:59Z">
        <w:r>
          <w:rPr>
            <w:rFonts w:hint="default" w:ascii="Times New Roman" w:hAnsi="Times New Roman" w:eastAsia="Georgia" w:cs="Times New Roman"/>
            <w:color w:val="000000"/>
            <w:sz w:val="30"/>
            <w:szCs w:val="30"/>
            <w:lang w:val="en-US"/>
          </w:rPr>
          <w:t xml:space="preserve"> to</w:t>
        </w:r>
      </w:ins>
      <w:ins w:id="127" w:author="Kousalya.Palanisamy" w:date="2020-09-05T15:46:00Z">
        <w:r>
          <w:rPr>
            <w:rFonts w:hint="default" w:ascii="Times New Roman" w:hAnsi="Times New Roman" w:eastAsia="Georgia" w:cs="Times New Roman"/>
            <w:color w:val="000000"/>
            <w:sz w:val="30"/>
            <w:szCs w:val="30"/>
            <w:lang w:val="en-US"/>
          </w:rPr>
          <w:t xml:space="preserve"> Se</w:t>
        </w:r>
      </w:ins>
      <w:ins w:id="128" w:author="Kousalya.Palanisamy" w:date="2020-09-05T15:46:01Z">
        <w:r>
          <w:rPr>
            <w:rFonts w:hint="default" w:ascii="Times New Roman" w:hAnsi="Times New Roman" w:eastAsia="Georgia" w:cs="Times New Roman"/>
            <w:color w:val="000000"/>
            <w:sz w:val="30"/>
            <w:szCs w:val="30"/>
            <w:lang w:val="en-US"/>
          </w:rPr>
          <w:t>c</w:t>
        </w:r>
      </w:ins>
      <w:ins w:id="129" w:author="Kousalya.Palanisamy" w:date="2020-09-05T15:46:03Z">
        <w:r>
          <w:rPr>
            <w:rFonts w:hint="default" w:ascii="Times New Roman" w:hAnsi="Times New Roman" w:eastAsia="Georgia" w:cs="Times New Roman"/>
            <w:color w:val="000000"/>
            <w:sz w:val="30"/>
            <w:szCs w:val="30"/>
            <w:lang w:val="en-US"/>
          </w:rPr>
          <w:t>onds</w:t>
        </w:r>
      </w:ins>
    </w:p>
    <w:p>
      <w:pPr>
        <w:spacing w:line="360" w:lineRule="auto"/>
        <w:jc w:val="left"/>
        <w:rPr>
          <w:ins w:id="131" w:author="Kousalya.Palanisamy" w:date="2020-09-05T15:46:43Z"/>
          <w:rFonts w:hint="default" w:ascii="Calibri" w:hAnsi="Calibri" w:eastAsia="Georgia"/>
          <w:color w:val="000000"/>
          <w:sz w:val="22"/>
          <w:szCs w:val="22"/>
          <w:lang w:val="en-US"/>
        </w:rPr>
        <w:pPrChange w:id="130" w:author="Kousalya.Palanisamy" w:date="2020-09-05T15:47:34Z">
          <w:pPr/>
        </w:pPrChange>
      </w:pPr>
      <w:ins w:id="132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>&lt;!DOCTYPE html&gt;</w:t>
        </w:r>
      </w:ins>
    </w:p>
    <w:p>
      <w:pPr>
        <w:spacing w:line="360" w:lineRule="auto"/>
        <w:jc w:val="left"/>
        <w:rPr>
          <w:ins w:id="134" w:author="Kousalya.Palanisamy" w:date="2020-09-05T15:46:43Z"/>
          <w:rFonts w:hint="default" w:ascii="Calibri" w:hAnsi="Calibri" w:eastAsia="Georgia"/>
          <w:color w:val="000000"/>
          <w:sz w:val="22"/>
          <w:szCs w:val="22"/>
          <w:lang w:val="en-US"/>
        </w:rPr>
        <w:pPrChange w:id="133" w:author="Kousalya.Palanisamy" w:date="2020-09-05T15:47:34Z">
          <w:pPr/>
        </w:pPrChange>
      </w:pPr>
      <w:ins w:id="135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>&lt;html&gt;</w:t>
        </w:r>
      </w:ins>
    </w:p>
    <w:p>
      <w:pPr>
        <w:spacing w:line="360" w:lineRule="auto"/>
        <w:jc w:val="left"/>
        <w:rPr>
          <w:ins w:id="137" w:author="Kousalya.Palanisamy" w:date="2020-09-05T15:46:43Z"/>
          <w:rFonts w:hint="default" w:ascii="Calibri" w:hAnsi="Calibri" w:eastAsia="Georgia"/>
          <w:color w:val="000000"/>
          <w:sz w:val="22"/>
          <w:szCs w:val="22"/>
          <w:lang w:val="en-US"/>
        </w:rPr>
        <w:pPrChange w:id="136" w:author="Kousalya.Palanisamy" w:date="2020-09-05T15:47:34Z">
          <w:pPr/>
        </w:pPrChange>
      </w:pPr>
      <w:ins w:id="138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>&lt;head&gt;</w:t>
        </w:r>
      </w:ins>
    </w:p>
    <w:p>
      <w:pPr>
        <w:spacing w:line="360" w:lineRule="auto"/>
        <w:jc w:val="left"/>
        <w:rPr>
          <w:ins w:id="140" w:author="Kousalya.Palanisamy" w:date="2020-09-05T15:46:43Z"/>
          <w:rFonts w:hint="default" w:ascii="Calibri" w:hAnsi="Calibri" w:eastAsia="Georgia"/>
          <w:color w:val="000000"/>
          <w:sz w:val="22"/>
          <w:szCs w:val="22"/>
          <w:lang w:val="en-US"/>
        </w:rPr>
        <w:pPrChange w:id="139" w:author="Kousalya.Palanisamy" w:date="2020-09-05T15:47:34Z">
          <w:pPr/>
        </w:pPrChange>
      </w:pPr>
      <w:ins w:id="141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>&lt;title&gt;Convert minute to seconds&lt;/title&gt;</w:t>
        </w:r>
      </w:ins>
    </w:p>
    <w:p>
      <w:pPr>
        <w:spacing w:line="360" w:lineRule="auto"/>
        <w:jc w:val="left"/>
        <w:rPr>
          <w:ins w:id="143" w:author="Kousalya.Palanisamy" w:date="2020-09-05T15:46:43Z"/>
          <w:rFonts w:hint="default" w:ascii="Calibri" w:hAnsi="Calibri" w:eastAsia="Georgia"/>
          <w:color w:val="000000"/>
          <w:sz w:val="22"/>
          <w:szCs w:val="22"/>
          <w:lang w:val="en-US"/>
        </w:rPr>
        <w:pPrChange w:id="142" w:author="Kousalya.Palanisamy" w:date="2020-09-05T15:47:34Z">
          <w:pPr/>
        </w:pPrChange>
      </w:pPr>
      <w:ins w:id="144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>&lt;/head&gt;</w:t>
        </w:r>
      </w:ins>
    </w:p>
    <w:p>
      <w:pPr>
        <w:spacing w:line="360" w:lineRule="auto"/>
        <w:jc w:val="left"/>
        <w:rPr>
          <w:ins w:id="146" w:author="Kousalya.Palanisamy" w:date="2020-09-05T15:46:43Z"/>
          <w:rFonts w:hint="default" w:ascii="Calibri" w:hAnsi="Calibri" w:eastAsia="Georgia"/>
          <w:color w:val="000000"/>
          <w:sz w:val="22"/>
          <w:szCs w:val="22"/>
          <w:lang w:val="en-US"/>
        </w:rPr>
        <w:pPrChange w:id="145" w:author="Kousalya.Palanisamy" w:date="2020-09-05T15:47:34Z">
          <w:pPr/>
        </w:pPrChange>
      </w:pPr>
      <w:ins w:id="147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>&lt;body&gt;</w:t>
        </w:r>
      </w:ins>
    </w:p>
    <w:p>
      <w:pPr>
        <w:spacing w:line="360" w:lineRule="auto"/>
        <w:jc w:val="left"/>
        <w:rPr>
          <w:ins w:id="149" w:author="Kousalya.Palanisamy" w:date="2020-09-05T15:46:43Z"/>
          <w:rFonts w:hint="default" w:ascii="Calibri" w:hAnsi="Calibri" w:eastAsia="Georgia"/>
          <w:color w:val="000000"/>
          <w:sz w:val="22"/>
          <w:szCs w:val="22"/>
          <w:lang w:val="en-US"/>
        </w:rPr>
        <w:pPrChange w:id="148" w:author="Kousalya.Palanisamy" w:date="2020-09-05T15:47:34Z">
          <w:pPr/>
        </w:pPrChange>
      </w:pPr>
      <w:ins w:id="150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>&lt;H1&gt;Converting Minutes to Seconds&lt;/H1&gt;</w:t>
        </w:r>
      </w:ins>
      <w:ins w:id="151" w:author="Kousalya.Palanisamy" w:date="2020-09-05T15:48:22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>&lt;br&gt;</w:t>
        </w:r>
      </w:ins>
    </w:p>
    <w:p>
      <w:pPr>
        <w:spacing w:line="360" w:lineRule="auto"/>
        <w:jc w:val="left"/>
        <w:rPr>
          <w:ins w:id="153" w:author="Kousalya.Palanisamy" w:date="2020-09-05T15:46:43Z"/>
          <w:rFonts w:hint="default" w:ascii="Calibri" w:hAnsi="Calibri" w:eastAsia="Georgia"/>
          <w:color w:val="000000"/>
          <w:sz w:val="22"/>
          <w:szCs w:val="22"/>
          <w:lang w:val="en-US"/>
        </w:rPr>
        <w:pPrChange w:id="152" w:author="Kousalya.Palanisamy" w:date="2020-09-05T15:47:34Z">
          <w:pPr/>
        </w:pPrChange>
      </w:pPr>
      <w:ins w:id="154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>Note : Enter minutes to convert into seconds&lt;br&gt;&lt;br&gt;</w:t>
        </w:r>
      </w:ins>
    </w:p>
    <w:p>
      <w:pPr>
        <w:spacing w:line="360" w:lineRule="auto"/>
        <w:jc w:val="left"/>
        <w:rPr>
          <w:ins w:id="156" w:author="Kousalya.Palanisamy" w:date="2020-09-05T15:46:43Z"/>
          <w:rFonts w:hint="default" w:ascii="Calibri" w:hAnsi="Calibri" w:eastAsia="Georgia"/>
          <w:color w:val="000000"/>
          <w:sz w:val="22"/>
          <w:szCs w:val="22"/>
          <w:lang w:val="en-US"/>
        </w:rPr>
        <w:pPrChange w:id="155" w:author="Kousalya.Palanisamy" w:date="2020-09-05T15:47:34Z">
          <w:pPr/>
        </w:pPrChange>
      </w:pPr>
      <w:ins w:id="157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>Enter minutes : &lt;input id = "min_textBox" placeholder = "0"&gt;&lt;br&gt;&lt;br&gt;</w:t>
        </w:r>
      </w:ins>
    </w:p>
    <w:p>
      <w:pPr>
        <w:spacing w:line="360" w:lineRule="auto"/>
        <w:jc w:val="left"/>
        <w:rPr>
          <w:ins w:id="159" w:author="Kousalya.Palanisamy" w:date="2020-09-05T15:46:43Z"/>
          <w:rFonts w:hint="default" w:ascii="Calibri" w:hAnsi="Calibri" w:eastAsia="Georgia"/>
          <w:color w:val="000000"/>
          <w:sz w:val="22"/>
          <w:szCs w:val="22"/>
          <w:lang w:val="en-US"/>
        </w:rPr>
        <w:pPrChange w:id="158" w:author="Kousalya.Palanisamy" w:date="2020-09-05T15:47:34Z">
          <w:pPr/>
        </w:pPrChange>
      </w:pPr>
      <w:ins w:id="160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 xml:space="preserve">&lt;button type="button"  onclick="mintosec()"&gt; Convert &lt;/button&gt;   </w:t>
        </w:r>
      </w:ins>
    </w:p>
    <w:p>
      <w:pPr>
        <w:spacing w:line="360" w:lineRule="auto"/>
        <w:jc w:val="left"/>
        <w:rPr>
          <w:ins w:id="162" w:author="Kousalya.Palanisamy" w:date="2020-09-05T15:46:43Z"/>
          <w:rFonts w:hint="default" w:ascii="Calibri" w:hAnsi="Calibri" w:eastAsia="Georgia"/>
          <w:color w:val="000000"/>
          <w:sz w:val="22"/>
          <w:szCs w:val="22"/>
          <w:lang w:val="en-US"/>
        </w:rPr>
        <w:pPrChange w:id="161" w:author="Kousalya.Palanisamy" w:date="2020-09-05T15:47:34Z">
          <w:pPr/>
        </w:pPrChange>
      </w:pPr>
      <w:ins w:id="163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 xml:space="preserve">&lt;p id="result"&gt;&lt;/p&gt; </w:t>
        </w:r>
      </w:ins>
    </w:p>
    <w:p>
      <w:pPr>
        <w:spacing w:line="360" w:lineRule="auto"/>
        <w:jc w:val="left"/>
        <w:rPr>
          <w:ins w:id="165" w:author="Kousalya.Palanisamy" w:date="2020-09-05T15:46:43Z"/>
          <w:rFonts w:hint="default" w:ascii="Calibri" w:hAnsi="Calibri" w:eastAsia="Georgia"/>
          <w:color w:val="000000"/>
          <w:sz w:val="22"/>
          <w:szCs w:val="22"/>
          <w:lang w:val="en-US"/>
        </w:rPr>
        <w:pPrChange w:id="164" w:author="Kousalya.Palanisamy" w:date="2020-09-05T15:47:34Z">
          <w:pPr/>
        </w:pPrChange>
      </w:pPr>
      <w:ins w:id="166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>&lt;script type = "text/javascript"&gt;</w:t>
        </w:r>
      </w:ins>
    </w:p>
    <w:p>
      <w:pPr>
        <w:spacing w:line="360" w:lineRule="auto"/>
        <w:jc w:val="left"/>
        <w:rPr>
          <w:ins w:id="168" w:author="Kousalya.Palanisamy" w:date="2020-09-05T15:46:43Z"/>
          <w:rFonts w:hint="default" w:ascii="Calibri" w:hAnsi="Calibri" w:eastAsia="Georgia"/>
          <w:color w:val="000000"/>
          <w:sz w:val="22"/>
          <w:szCs w:val="22"/>
          <w:lang w:val="en-US"/>
        </w:rPr>
        <w:pPrChange w:id="167" w:author="Kousalya.Palanisamy" w:date="2020-09-05T15:47:34Z">
          <w:pPr/>
        </w:pPrChange>
      </w:pPr>
      <w:ins w:id="169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>function mintosec(){</w:t>
        </w:r>
      </w:ins>
    </w:p>
    <w:p>
      <w:pPr>
        <w:spacing w:line="360" w:lineRule="auto"/>
        <w:jc w:val="left"/>
        <w:rPr>
          <w:ins w:id="171" w:author="Kousalya.Palanisamy" w:date="2020-09-05T15:46:43Z"/>
          <w:rFonts w:hint="default" w:ascii="Calibri" w:hAnsi="Calibri" w:eastAsia="Georgia"/>
          <w:color w:val="000000"/>
          <w:sz w:val="22"/>
          <w:szCs w:val="22"/>
          <w:lang w:val="en-US"/>
        </w:rPr>
        <w:pPrChange w:id="170" w:author="Kousalya.Palanisamy" w:date="2020-09-05T15:47:34Z">
          <w:pPr/>
        </w:pPrChange>
      </w:pPr>
      <w:ins w:id="172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>var min = document.getElementById("min_textBox").value;</w:t>
        </w:r>
      </w:ins>
    </w:p>
    <w:p>
      <w:pPr>
        <w:spacing w:line="360" w:lineRule="auto"/>
        <w:jc w:val="left"/>
        <w:rPr>
          <w:ins w:id="174" w:author="Kousalya.Palanisamy" w:date="2020-09-05T15:46:43Z"/>
          <w:rFonts w:hint="default" w:ascii="Calibri" w:hAnsi="Calibri" w:eastAsia="Georgia"/>
          <w:color w:val="000000"/>
          <w:sz w:val="22"/>
          <w:szCs w:val="22"/>
          <w:lang w:val="en-US"/>
        </w:rPr>
        <w:pPrChange w:id="173" w:author="Kousalya.Palanisamy" w:date="2020-09-05T15:47:34Z">
          <w:pPr/>
        </w:pPrChange>
      </w:pPr>
      <w:ins w:id="175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 xml:space="preserve"> document.getElementById("result").innerHTML = min*60; </w:t>
        </w:r>
      </w:ins>
    </w:p>
    <w:p>
      <w:pPr>
        <w:spacing w:line="360" w:lineRule="auto"/>
        <w:jc w:val="left"/>
        <w:rPr>
          <w:ins w:id="177" w:author="Kousalya.Palanisamy" w:date="2020-09-05T15:46:43Z"/>
          <w:rFonts w:hint="default" w:ascii="Calibri" w:hAnsi="Calibri" w:eastAsia="Georgia"/>
          <w:color w:val="000000"/>
          <w:sz w:val="22"/>
          <w:szCs w:val="22"/>
          <w:lang w:val="en-US"/>
        </w:rPr>
        <w:pPrChange w:id="176" w:author="Kousalya.Palanisamy" w:date="2020-09-05T15:47:34Z">
          <w:pPr/>
        </w:pPrChange>
      </w:pPr>
      <w:ins w:id="178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 xml:space="preserve"> }</w:t>
        </w:r>
      </w:ins>
    </w:p>
    <w:p>
      <w:pPr>
        <w:spacing w:line="360" w:lineRule="auto"/>
        <w:jc w:val="left"/>
        <w:rPr>
          <w:ins w:id="180" w:author="Kousalya.Palanisamy" w:date="2020-09-05T15:46:43Z"/>
          <w:rFonts w:hint="default" w:ascii="Calibri" w:hAnsi="Calibri" w:eastAsia="Georgia"/>
          <w:color w:val="000000"/>
          <w:sz w:val="22"/>
          <w:szCs w:val="22"/>
          <w:lang w:val="en-US"/>
        </w:rPr>
        <w:pPrChange w:id="179" w:author="Kousalya.Palanisamy" w:date="2020-09-05T15:47:34Z">
          <w:pPr/>
        </w:pPrChange>
      </w:pPr>
      <w:ins w:id="181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>&lt;/script&gt;</w:t>
        </w:r>
      </w:ins>
    </w:p>
    <w:p>
      <w:pPr>
        <w:spacing w:line="360" w:lineRule="auto"/>
        <w:jc w:val="left"/>
        <w:rPr>
          <w:ins w:id="183" w:author="Kousalya.Palanisamy" w:date="2020-09-05T15:46:43Z"/>
          <w:rFonts w:hint="default" w:ascii="Calibri" w:hAnsi="Calibri" w:eastAsia="Georgia"/>
          <w:color w:val="000000"/>
          <w:sz w:val="22"/>
          <w:szCs w:val="22"/>
          <w:lang w:val="en-US"/>
        </w:rPr>
        <w:pPrChange w:id="182" w:author="Kousalya.Palanisamy" w:date="2020-09-05T15:47:34Z">
          <w:pPr/>
        </w:pPrChange>
      </w:pPr>
      <w:ins w:id="184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>&lt;/body&gt;</w:t>
        </w:r>
      </w:ins>
    </w:p>
    <w:p>
      <w:pPr>
        <w:spacing w:line="360" w:lineRule="auto"/>
        <w:jc w:val="left"/>
        <w:rPr>
          <w:ins w:id="186" w:author="Kousalya.Palanisamy" w:date="2020-09-05T15:49:09Z"/>
          <w:rFonts w:hint="default" w:ascii="Calibri" w:hAnsi="Calibri" w:eastAsia="Georgia"/>
          <w:color w:val="000000"/>
          <w:sz w:val="22"/>
          <w:szCs w:val="22"/>
          <w:lang w:val="en-US"/>
        </w:rPr>
        <w:pPrChange w:id="185" w:author="Kousalya.Palanisamy" w:date="2020-09-05T15:48:00Z">
          <w:pPr/>
        </w:pPrChange>
      </w:pPr>
      <w:ins w:id="187" w:author="Kousalya.Palanisamy" w:date="2020-09-05T15:46:43Z">
        <w:r>
          <w:rPr>
            <w:rFonts w:hint="default" w:ascii="Calibri" w:hAnsi="Calibri" w:eastAsia="Georgia"/>
            <w:color w:val="000000"/>
            <w:sz w:val="22"/>
            <w:szCs w:val="22"/>
            <w:lang w:val="en-US"/>
          </w:rPr>
          <w:t>&lt;/html&gt;</w:t>
        </w:r>
      </w:ins>
    </w:p>
    <w:p>
      <w:pPr>
        <w:spacing w:line="360" w:lineRule="auto"/>
        <w:jc w:val="left"/>
        <w:rPr>
          <w:ins w:id="189" w:author="Kousalya.Palanisamy" w:date="2020-09-05T15:46:51Z"/>
          <w:rFonts w:hint="default" w:ascii="Calibri" w:hAnsi="Calibri" w:eastAsia="Georgia"/>
          <w:color w:val="000000"/>
          <w:sz w:val="22"/>
          <w:szCs w:val="22"/>
          <w:lang w:val="en-US"/>
        </w:rPr>
        <w:pPrChange w:id="188" w:author="Kousalya.Palanisamy" w:date="2020-09-05T15:48:00Z">
          <w:pPr/>
        </w:pPrChange>
      </w:pPr>
      <w:ins w:id="190" w:author="Kousalya.Palanisamy" w:date="2020-09-05T15:49:11Z">
        <w:r>
          <w:rPr>
            <w:rFonts w:hint="default" w:ascii="Times New Roman" w:hAnsi="Times New Roman" w:eastAsia="Georgia" w:cs="Times New Roman"/>
            <w:b/>
            <w:bCs/>
            <w:color w:val="000000"/>
            <w:sz w:val="30"/>
            <w:szCs w:val="30"/>
            <w:lang w:val="en-US"/>
            <w:rPrChange w:id="191" w:author="Kousalya.Palanisamy" w:date="2020-09-05T15:49:26Z">
              <w:rPr>
                <w:rFonts w:hint="default" w:ascii="Calibri" w:hAnsi="Calibri" w:eastAsia="Georgia"/>
                <w:color w:val="000000"/>
                <w:sz w:val="22"/>
                <w:szCs w:val="22"/>
                <w:lang w:val="en-US"/>
              </w:rPr>
            </w:rPrChange>
          </w:rPr>
          <w:t>O</w:t>
        </w:r>
      </w:ins>
      <w:ins w:id="193" w:author="Kousalya.Palanisamy" w:date="2020-09-05T15:49:12Z">
        <w:r>
          <w:rPr>
            <w:rFonts w:hint="default" w:ascii="Times New Roman" w:hAnsi="Times New Roman" w:eastAsia="Georgia" w:cs="Times New Roman"/>
            <w:b/>
            <w:bCs/>
            <w:color w:val="000000"/>
            <w:sz w:val="30"/>
            <w:szCs w:val="30"/>
            <w:lang w:val="en-US"/>
            <w:rPrChange w:id="194" w:author="Kousalya.Palanisamy" w:date="2020-09-05T15:49:26Z">
              <w:rPr>
                <w:rFonts w:hint="default" w:ascii="Calibri" w:hAnsi="Calibri" w:eastAsia="Georgia"/>
                <w:color w:val="000000"/>
                <w:sz w:val="22"/>
                <w:szCs w:val="22"/>
                <w:lang w:val="en-US"/>
              </w:rPr>
            </w:rPrChange>
          </w:rPr>
          <w:t>ut</w:t>
        </w:r>
      </w:ins>
      <w:ins w:id="196" w:author="Kousalya.Palanisamy" w:date="2020-09-05T15:49:13Z">
        <w:r>
          <w:rPr>
            <w:rFonts w:hint="default" w:ascii="Times New Roman" w:hAnsi="Times New Roman" w:eastAsia="Georgia" w:cs="Times New Roman"/>
            <w:b/>
            <w:bCs/>
            <w:color w:val="000000"/>
            <w:sz w:val="30"/>
            <w:szCs w:val="30"/>
            <w:lang w:val="en-US"/>
            <w:rPrChange w:id="197" w:author="Kousalya.Palanisamy" w:date="2020-09-05T15:49:26Z">
              <w:rPr>
                <w:rFonts w:hint="default" w:ascii="Calibri" w:hAnsi="Calibri" w:eastAsia="Georgia"/>
                <w:color w:val="000000"/>
                <w:sz w:val="22"/>
                <w:szCs w:val="22"/>
                <w:lang w:val="en-US"/>
              </w:rPr>
            </w:rPrChange>
          </w:rPr>
          <w:t>put</w:t>
        </w:r>
      </w:ins>
      <w:ins w:id="199" w:author="Kousalya.Palanisamy" w:date="2020-09-05T15:49:14Z">
        <w:r>
          <w:rPr>
            <w:rFonts w:hint="default" w:ascii="Times New Roman" w:hAnsi="Times New Roman" w:eastAsia="Georgia" w:cs="Times New Roman"/>
            <w:b/>
            <w:bCs/>
            <w:color w:val="000000"/>
            <w:sz w:val="30"/>
            <w:szCs w:val="30"/>
            <w:lang w:val="en-US"/>
            <w:rPrChange w:id="200" w:author="Kousalya.Palanisamy" w:date="2020-09-05T15:49:26Z">
              <w:rPr>
                <w:rFonts w:hint="default" w:ascii="Calibri" w:hAnsi="Calibri" w:eastAsia="Georgia"/>
                <w:color w:val="000000"/>
                <w:sz w:val="22"/>
                <w:szCs w:val="22"/>
                <w:lang w:val="en-US"/>
              </w:rPr>
            </w:rPrChange>
          </w:rPr>
          <w:t xml:space="preserve"> :</w:t>
        </w:r>
      </w:ins>
    </w:p>
    <w:p>
      <w:pPr>
        <w:jc w:val="left"/>
        <w:rPr>
          <w:ins w:id="203" w:author="Kousalya.Palanisamy" w:date="2020-09-05T15:49:39Z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lnNumType w:countBy="1"/>
          <w:pgNumType w:fmt="decimal"/>
          <w:cols w:space="720" w:num="1"/>
          <w:docGrid w:linePitch="360" w:charSpace="0"/>
        </w:sectPr>
        <w:pPrChange w:id="202" w:author="Kousalya.Palanisamy" w:date="2020-09-05T14:18:27Z">
          <w:pPr/>
        </w:pPrChange>
      </w:pPr>
      <w:ins w:id="204" w:author="Kousalya.Palanisamy" w:date="2020-09-05T15:47:21Z">
        <w:r>
          <w:rPr/>
          <w:drawing>
            <wp:inline distT="0" distB="0" distL="114300" distR="114300">
              <wp:extent cx="6635750" cy="3730625"/>
              <wp:effectExtent l="0" t="0" r="12700" b="3175"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1"/>
                      <pic:cNvPicPr>
                        <a:picLocks noChangeAspect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0" cy="3730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spacing w:line="360" w:lineRule="auto"/>
        <w:jc w:val="left"/>
        <w:rPr>
          <w:ins w:id="207" w:author="Kousalya.Palanisamy" w:date="2020-09-05T15:52:56Z"/>
          <w:rFonts w:hint="default"/>
          <w:b/>
          <w:bCs/>
          <w:sz w:val="30"/>
          <w:szCs w:val="30"/>
          <w:lang w:val="en-US"/>
        </w:rPr>
        <w:pPrChange w:id="206" w:author="Kousalya.Palanisamy" w:date="2020-09-05T15:52:55Z">
          <w:pPr/>
        </w:pPrChange>
      </w:pPr>
      <w:ins w:id="208" w:author="Kousalya.Palanisamy" w:date="2020-09-05T15:52:32Z">
        <w:r>
          <w:rPr>
            <w:rFonts w:hint="default"/>
            <w:b/>
            <w:bCs/>
            <w:sz w:val="30"/>
            <w:szCs w:val="30"/>
            <w:lang w:val="en-US"/>
            <w:rPrChange w:id="209" w:author="Kousalya.Palanisamy" w:date="2020-09-05T15:52:51Z">
              <w:rPr>
                <w:rFonts w:hint="default"/>
                <w:sz w:val="30"/>
                <w:szCs w:val="30"/>
                <w:lang w:val="en-US"/>
              </w:rPr>
            </w:rPrChange>
          </w:rPr>
          <w:t>Sear</w:t>
        </w:r>
      </w:ins>
      <w:ins w:id="211" w:author="Kousalya.Palanisamy" w:date="2020-09-05T15:52:33Z">
        <w:r>
          <w:rPr>
            <w:rFonts w:hint="default"/>
            <w:b/>
            <w:bCs/>
            <w:sz w:val="30"/>
            <w:szCs w:val="30"/>
            <w:lang w:val="en-US"/>
            <w:rPrChange w:id="212" w:author="Kousalya.Palanisamy" w:date="2020-09-05T15:52:51Z">
              <w:rPr>
                <w:rFonts w:hint="default"/>
                <w:sz w:val="30"/>
                <w:szCs w:val="30"/>
                <w:lang w:val="en-US"/>
              </w:rPr>
            </w:rPrChange>
          </w:rPr>
          <w:t>ch f</w:t>
        </w:r>
      </w:ins>
      <w:ins w:id="214" w:author="Kousalya.Palanisamy" w:date="2020-09-05T15:52:35Z">
        <w:r>
          <w:rPr>
            <w:rFonts w:hint="default"/>
            <w:b/>
            <w:bCs/>
            <w:sz w:val="30"/>
            <w:szCs w:val="30"/>
            <w:lang w:val="en-US"/>
            <w:rPrChange w:id="215" w:author="Kousalya.Palanisamy" w:date="2020-09-05T15:52:51Z">
              <w:rPr>
                <w:rFonts w:hint="default"/>
                <w:sz w:val="30"/>
                <w:szCs w:val="30"/>
                <w:lang w:val="en-US"/>
              </w:rPr>
            </w:rPrChange>
          </w:rPr>
          <w:t xml:space="preserve">or </w:t>
        </w:r>
      </w:ins>
      <w:ins w:id="217" w:author="Kousalya.Palanisamy" w:date="2020-09-05T15:52:36Z">
        <w:r>
          <w:rPr>
            <w:rFonts w:hint="default"/>
            <w:b/>
            <w:bCs/>
            <w:sz w:val="30"/>
            <w:szCs w:val="30"/>
            <w:lang w:val="en-US"/>
            <w:rPrChange w:id="218" w:author="Kousalya.Palanisamy" w:date="2020-09-05T15:52:51Z">
              <w:rPr>
                <w:rFonts w:hint="default"/>
                <w:sz w:val="30"/>
                <w:szCs w:val="30"/>
                <w:lang w:val="en-US"/>
              </w:rPr>
            </w:rPrChange>
          </w:rPr>
          <w:t>an e</w:t>
        </w:r>
      </w:ins>
      <w:ins w:id="220" w:author="Kousalya.Palanisamy" w:date="2020-09-05T15:52:37Z">
        <w:r>
          <w:rPr>
            <w:rFonts w:hint="default"/>
            <w:b/>
            <w:bCs/>
            <w:sz w:val="30"/>
            <w:szCs w:val="30"/>
            <w:lang w:val="en-US"/>
            <w:rPrChange w:id="221" w:author="Kousalya.Palanisamy" w:date="2020-09-05T15:52:51Z">
              <w:rPr>
                <w:rFonts w:hint="default"/>
                <w:sz w:val="30"/>
                <w:szCs w:val="30"/>
                <w:lang w:val="en-US"/>
              </w:rPr>
            </w:rPrChange>
          </w:rPr>
          <w:t>le</w:t>
        </w:r>
      </w:ins>
      <w:ins w:id="223" w:author="Kousalya.Palanisamy" w:date="2020-09-05T15:52:38Z">
        <w:r>
          <w:rPr>
            <w:rFonts w:hint="default"/>
            <w:b/>
            <w:bCs/>
            <w:sz w:val="30"/>
            <w:szCs w:val="30"/>
            <w:lang w:val="en-US"/>
            <w:rPrChange w:id="224" w:author="Kousalya.Palanisamy" w:date="2020-09-05T15:52:51Z">
              <w:rPr>
                <w:rFonts w:hint="default"/>
                <w:sz w:val="30"/>
                <w:szCs w:val="30"/>
                <w:lang w:val="en-US"/>
              </w:rPr>
            </w:rPrChange>
          </w:rPr>
          <w:t>ment</w:t>
        </w:r>
      </w:ins>
      <w:ins w:id="226" w:author="Kousalya.Palanisamy" w:date="2020-09-05T15:52:39Z">
        <w:r>
          <w:rPr>
            <w:rFonts w:hint="default"/>
            <w:b/>
            <w:bCs/>
            <w:sz w:val="30"/>
            <w:szCs w:val="30"/>
            <w:lang w:val="en-US"/>
            <w:rPrChange w:id="227" w:author="Kousalya.Palanisamy" w:date="2020-09-05T15:52:51Z">
              <w:rPr>
                <w:rFonts w:hint="default"/>
                <w:sz w:val="30"/>
                <w:szCs w:val="30"/>
                <w:lang w:val="en-US"/>
              </w:rPr>
            </w:rPrChange>
          </w:rPr>
          <w:t xml:space="preserve"> in an</w:t>
        </w:r>
      </w:ins>
      <w:ins w:id="229" w:author="Kousalya.Palanisamy" w:date="2020-09-05T15:52:42Z">
        <w:r>
          <w:rPr>
            <w:rFonts w:hint="default"/>
            <w:b/>
            <w:bCs/>
            <w:sz w:val="30"/>
            <w:szCs w:val="30"/>
            <w:lang w:val="en-US"/>
            <w:rPrChange w:id="230" w:author="Kousalya.Palanisamy" w:date="2020-09-05T15:52:51Z">
              <w:rPr>
                <w:rFonts w:hint="default"/>
                <w:sz w:val="30"/>
                <w:szCs w:val="30"/>
                <w:lang w:val="en-US"/>
              </w:rPr>
            </w:rPrChange>
          </w:rPr>
          <w:t xml:space="preserve"> </w:t>
        </w:r>
      </w:ins>
      <w:ins w:id="232" w:author="Kousalya.Palanisamy" w:date="2020-09-05T15:52:43Z">
        <w:r>
          <w:rPr>
            <w:rFonts w:hint="default"/>
            <w:b/>
            <w:bCs/>
            <w:sz w:val="30"/>
            <w:szCs w:val="30"/>
            <w:lang w:val="en-US"/>
            <w:rPrChange w:id="233" w:author="Kousalya.Palanisamy" w:date="2020-09-05T15:52:51Z">
              <w:rPr>
                <w:rFonts w:hint="default"/>
                <w:sz w:val="30"/>
                <w:szCs w:val="30"/>
                <w:lang w:val="en-US"/>
              </w:rPr>
            </w:rPrChange>
          </w:rPr>
          <w:t>Arr</w:t>
        </w:r>
      </w:ins>
      <w:ins w:id="235" w:author="Kousalya.Palanisamy" w:date="2020-09-05T15:52:44Z">
        <w:r>
          <w:rPr>
            <w:rFonts w:hint="default"/>
            <w:b/>
            <w:bCs/>
            <w:sz w:val="30"/>
            <w:szCs w:val="30"/>
            <w:lang w:val="en-US"/>
            <w:rPrChange w:id="236" w:author="Kousalya.Palanisamy" w:date="2020-09-05T15:52:51Z">
              <w:rPr>
                <w:rFonts w:hint="default"/>
                <w:sz w:val="30"/>
                <w:szCs w:val="30"/>
                <w:lang w:val="en-US"/>
              </w:rPr>
            </w:rPrChange>
          </w:rPr>
          <w:t xml:space="preserve">ay </w:t>
        </w:r>
      </w:ins>
      <w:ins w:id="238" w:author="Kousalya.Palanisamy" w:date="2020-09-05T15:52:45Z">
        <w:r>
          <w:rPr>
            <w:rFonts w:hint="default"/>
            <w:b/>
            <w:bCs/>
            <w:sz w:val="30"/>
            <w:szCs w:val="30"/>
            <w:lang w:val="en-US"/>
            <w:rPrChange w:id="239" w:author="Kousalya.Palanisamy" w:date="2020-09-05T15:52:51Z">
              <w:rPr>
                <w:rFonts w:hint="default"/>
                <w:sz w:val="30"/>
                <w:szCs w:val="30"/>
                <w:lang w:val="en-US"/>
              </w:rPr>
            </w:rPrChange>
          </w:rPr>
          <w:t xml:space="preserve">of </w:t>
        </w:r>
      </w:ins>
      <w:ins w:id="241" w:author="Kousalya.Palanisamy" w:date="2020-09-05T15:52:46Z">
        <w:r>
          <w:rPr>
            <w:rFonts w:hint="default"/>
            <w:b/>
            <w:bCs/>
            <w:sz w:val="30"/>
            <w:szCs w:val="30"/>
            <w:lang w:val="en-US"/>
            <w:rPrChange w:id="242" w:author="Kousalya.Palanisamy" w:date="2020-09-05T15:52:51Z">
              <w:rPr>
                <w:rFonts w:hint="default"/>
                <w:sz w:val="30"/>
                <w:szCs w:val="30"/>
                <w:lang w:val="en-US"/>
              </w:rPr>
            </w:rPrChange>
          </w:rPr>
          <w:t>Str</w:t>
        </w:r>
      </w:ins>
      <w:ins w:id="244" w:author="Kousalya.Palanisamy" w:date="2020-09-05T15:52:47Z">
        <w:r>
          <w:rPr>
            <w:rFonts w:hint="default"/>
            <w:b/>
            <w:bCs/>
            <w:sz w:val="30"/>
            <w:szCs w:val="30"/>
            <w:lang w:val="en-US"/>
            <w:rPrChange w:id="245" w:author="Kousalya.Palanisamy" w:date="2020-09-05T15:52:51Z">
              <w:rPr>
                <w:rFonts w:hint="default"/>
                <w:sz w:val="30"/>
                <w:szCs w:val="30"/>
                <w:lang w:val="en-US"/>
              </w:rPr>
            </w:rPrChange>
          </w:rPr>
          <w:t>ings</w:t>
        </w:r>
      </w:ins>
    </w:p>
    <w:p>
      <w:pPr>
        <w:spacing w:line="360" w:lineRule="auto"/>
        <w:jc w:val="left"/>
        <w:rPr>
          <w:ins w:id="248" w:author="Kousalya.Palanisamy" w:date="2020-09-05T16:22:08Z"/>
          <w:rFonts w:hint="default" w:ascii="Calibri" w:hAnsi="Calibri"/>
          <w:b w:val="0"/>
          <w:bCs w:val="0"/>
          <w:sz w:val="22"/>
          <w:szCs w:val="22"/>
          <w:lang w:val="en-US"/>
        </w:rPr>
        <w:pPrChange w:id="247" w:author="Kousalya.Palanisamy" w:date="2020-09-05T15:52:55Z">
          <w:pPr/>
        </w:pPrChange>
      </w:pPr>
      <w:ins w:id="249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&lt;!DOCTYPE html&gt;</w:t>
        </w:r>
      </w:ins>
    </w:p>
    <w:p>
      <w:pPr>
        <w:spacing w:line="360" w:lineRule="auto"/>
        <w:jc w:val="left"/>
        <w:rPr>
          <w:ins w:id="251" w:author="Kousalya.Palanisamy" w:date="2020-09-05T16:22:08Z"/>
          <w:rFonts w:hint="default" w:ascii="Calibri" w:hAnsi="Calibri"/>
          <w:b w:val="0"/>
          <w:bCs w:val="0"/>
          <w:sz w:val="22"/>
          <w:szCs w:val="22"/>
          <w:lang w:val="en-US"/>
        </w:rPr>
        <w:pPrChange w:id="250" w:author="Kousalya.Palanisamy" w:date="2020-09-05T15:52:55Z">
          <w:pPr/>
        </w:pPrChange>
      </w:pPr>
      <w:ins w:id="252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&lt;html&gt;</w:t>
        </w:r>
      </w:ins>
    </w:p>
    <w:p>
      <w:pPr>
        <w:spacing w:line="360" w:lineRule="auto"/>
        <w:jc w:val="left"/>
        <w:rPr>
          <w:ins w:id="254" w:author="Kousalya.Palanisamy" w:date="2020-09-05T16:22:08Z"/>
          <w:rFonts w:hint="default" w:ascii="Calibri" w:hAnsi="Calibri"/>
          <w:b w:val="0"/>
          <w:bCs w:val="0"/>
          <w:sz w:val="22"/>
          <w:szCs w:val="22"/>
          <w:lang w:val="en-US"/>
        </w:rPr>
        <w:pPrChange w:id="253" w:author="Kousalya.Palanisamy" w:date="2020-09-05T15:52:55Z">
          <w:pPr/>
        </w:pPrChange>
      </w:pPr>
      <w:ins w:id="255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&lt;head&gt;</w:t>
        </w:r>
      </w:ins>
    </w:p>
    <w:p>
      <w:pPr>
        <w:spacing w:line="360" w:lineRule="auto"/>
        <w:jc w:val="left"/>
        <w:rPr>
          <w:ins w:id="257" w:author="Kousalya.Palanisamy" w:date="2020-09-05T16:22:08Z"/>
          <w:rFonts w:hint="default" w:ascii="Calibri" w:hAnsi="Calibri"/>
          <w:b w:val="0"/>
          <w:bCs w:val="0"/>
          <w:sz w:val="22"/>
          <w:szCs w:val="22"/>
          <w:lang w:val="en-US"/>
        </w:rPr>
        <w:pPrChange w:id="256" w:author="Kousalya.Palanisamy" w:date="2020-09-05T15:52:55Z">
          <w:pPr/>
        </w:pPrChange>
      </w:pPr>
      <w:ins w:id="258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&lt;title&gt;Search for an element in an Array of Strings&lt;/title&gt;&lt;/head&gt;</w:t>
        </w:r>
      </w:ins>
    </w:p>
    <w:p>
      <w:pPr>
        <w:spacing w:line="360" w:lineRule="auto"/>
        <w:jc w:val="left"/>
        <w:rPr>
          <w:ins w:id="260" w:author="Kousalya.Palanisamy" w:date="2020-09-05T16:22:08Z"/>
          <w:rFonts w:hint="default" w:ascii="Calibri" w:hAnsi="Calibri"/>
          <w:b w:val="0"/>
          <w:bCs w:val="0"/>
          <w:sz w:val="22"/>
          <w:szCs w:val="22"/>
          <w:lang w:val="en-US"/>
        </w:rPr>
        <w:pPrChange w:id="259" w:author="Kousalya.Palanisamy" w:date="2020-09-05T15:52:55Z">
          <w:pPr/>
        </w:pPrChange>
      </w:pPr>
      <w:ins w:id="261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&lt;body&gt;</w:t>
        </w:r>
      </w:ins>
    </w:p>
    <w:p>
      <w:pPr>
        <w:spacing w:line="360" w:lineRule="auto"/>
        <w:jc w:val="left"/>
        <w:rPr>
          <w:ins w:id="263" w:author="Kousalya.Palanisamy" w:date="2020-09-05T16:22:08Z"/>
          <w:rFonts w:hint="default" w:ascii="Calibri" w:hAnsi="Calibri"/>
          <w:b w:val="0"/>
          <w:bCs w:val="0"/>
          <w:sz w:val="22"/>
          <w:szCs w:val="22"/>
          <w:lang w:val="en-US"/>
        </w:rPr>
        <w:pPrChange w:id="262" w:author="Kousalya.Palanisamy" w:date="2020-09-05T15:52:55Z">
          <w:pPr/>
        </w:pPrChange>
      </w:pPr>
      <w:ins w:id="264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&lt;H1&gt;Find the element&lt;/H1&gt;</w:t>
        </w:r>
      </w:ins>
    </w:p>
    <w:p>
      <w:pPr>
        <w:spacing w:line="360" w:lineRule="auto"/>
        <w:jc w:val="left"/>
        <w:rPr>
          <w:ins w:id="266" w:author="Kousalya.Palanisamy" w:date="2020-09-05T16:22:08Z"/>
          <w:rFonts w:hint="default" w:ascii="Calibri" w:hAnsi="Calibri"/>
          <w:b w:val="0"/>
          <w:bCs w:val="0"/>
          <w:sz w:val="22"/>
          <w:szCs w:val="22"/>
          <w:lang w:val="en-US"/>
        </w:rPr>
        <w:pPrChange w:id="265" w:author="Kousalya.Palanisamy" w:date="2020-09-05T15:52:55Z">
          <w:pPr/>
        </w:pPrChange>
      </w:pPr>
      <w:ins w:id="267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&lt;br&gt;Note : Enter a string among the below strings to find the index of it&lt;br&gt;&lt;br&gt;</w:t>
        </w:r>
      </w:ins>
    </w:p>
    <w:p>
      <w:pPr>
        <w:spacing w:line="360" w:lineRule="auto"/>
        <w:jc w:val="left"/>
        <w:rPr>
          <w:ins w:id="269" w:author="Kousalya.Palanisamy" w:date="2020-09-05T16:22:08Z"/>
          <w:rFonts w:hint="default" w:ascii="Calibri" w:hAnsi="Calibri"/>
          <w:b w:val="0"/>
          <w:bCs w:val="0"/>
          <w:sz w:val="22"/>
          <w:szCs w:val="22"/>
          <w:lang w:val="en-US"/>
        </w:rPr>
        <w:pPrChange w:id="268" w:author="Kousalya.Palanisamy" w:date="2020-09-05T15:52:55Z">
          <w:pPr/>
        </w:pPrChange>
      </w:pPr>
      <w:ins w:id="270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"White", "Blue", "Orange", "Yellow", "Green", "Black", "Red", "Brown"&lt;br&gt;&lt;br&gt;</w:t>
        </w:r>
      </w:ins>
    </w:p>
    <w:p>
      <w:pPr>
        <w:spacing w:line="360" w:lineRule="auto"/>
        <w:jc w:val="left"/>
        <w:rPr>
          <w:ins w:id="272" w:author="Kousalya.Palanisamy" w:date="2020-09-05T16:22:08Z"/>
          <w:rFonts w:hint="default" w:ascii="Calibri" w:hAnsi="Calibri"/>
          <w:b w:val="0"/>
          <w:bCs w:val="0"/>
          <w:sz w:val="22"/>
          <w:szCs w:val="22"/>
          <w:lang w:val="en-US"/>
        </w:rPr>
        <w:pPrChange w:id="271" w:author="Kousalya.Palanisamy" w:date="2020-09-05T15:52:55Z">
          <w:pPr/>
        </w:pPrChange>
      </w:pPr>
      <w:ins w:id="273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Enter string : &lt;input id = "str_textBox"&gt;&lt;br&gt;&lt;br&gt;</w:t>
        </w:r>
      </w:ins>
    </w:p>
    <w:p>
      <w:pPr>
        <w:spacing w:line="360" w:lineRule="auto"/>
        <w:jc w:val="left"/>
        <w:rPr>
          <w:ins w:id="275" w:author="Kousalya.Palanisamy" w:date="2020-09-05T16:22:08Z"/>
          <w:rFonts w:hint="default" w:ascii="Calibri" w:hAnsi="Calibri"/>
          <w:b w:val="0"/>
          <w:bCs w:val="0"/>
          <w:sz w:val="22"/>
          <w:szCs w:val="22"/>
          <w:lang w:val="en-US"/>
        </w:rPr>
        <w:pPrChange w:id="274" w:author="Kousalya.Palanisamy" w:date="2020-09-05T15:52:55Z">
          <w:pPr/>
        </w:pPrChange>
      </w:pPr>
      <w:ins w:id="276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 xml:space="preserve">&lt;button type="button"  onclick="search()"&gt; Find &lt;/button&gt;   </w:t>
        </w:r>
      </w:ins>
    </w:p>
    <w:p>
      <w:pPr>
        <w:spacing w:line="360" w:lineRule="auto"/>
        <w:jc w:val="left"/>
        <w:rPr>
          <w:ins w:id="278" w:author="Kousalya.Palanisamy" w:date="2020-09-05T16:22:08Z"/>
          <w:rFonts w:hint="default" w:ascii="Calibri" w:hAnsi="Calibri"/>
          <w:b w:val="0"/>
          <w:bCs w:val="0"/>
          <w:sz w:val="22"/>
          <w:szCs w:val="22"/>
          <w:lang w:val="en-US"/>
        </w:rPr>
        <w:pPrChange w:id="277" w:author="Kousalya.Palanisamy" w:date="2020-09-05T15:52:55Z">
          <w:pPr/>
        </w:pPrChange>
      </w:pPr>
      <w:ins w:id="279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 xml:space="preserve">&lt;p id="result"&gt;&lt;/p&gt; </w:t>
        </w:r>
      </w:ins>
    </w:p>
    <w:p>
      <w:pPr>
        <w:spacing w:line="360" w:lineRule="auto"/>
        <w:jc w:val="left"/>
        <w:rPr>
          <w:ins w:id="281" w:author="Kousalya.Palanisamy" w:date="2020-09-05T16:22:08Z"/>
          <w:rFonts w:hint="default" w:ascii="Calibri" w:hAnsi="Calibri"/>
          <w:b w:val="0"/>
          <w:bCs w:val="0"/>
          <w:sz w:val="22"/>
          <w:szCs w:val="22"/>
          <w:lang w:val="en-US"/>
        </w:rPr>
        <w:pPrChange w:id="280" w:author="Kousalya.Palanisamy" w:date="2020-09-05T15:52:55Z">
          <w:pPr/>
        </w:pPrChange>
      </w:pPr>
      <w:ins w:id="282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&lt;script type = "text/javascript"&gt;</w:t>
        </w:r>
      </w:ins>
    </w:p>
    <w:p>
      <w:pPr>
        <w:spacing w:line="360" w:lineRule="auto"/>
        <w:jc w:val="left"/>
        <w:rPr>
          <w:ins w:id="284" w:author="Kousalya.Palanisamy" w:date="2020-09-05T16:22:08Z"/>
          <w:rFonts w:hint="default" w:ascii="Calibri" w:hAnsi="Calibri"/>
          <w:b w:val="0"/>
          <w:bCs w:val="0"/>
          <w:sz w:val="22"/>
          <w:szCs w:val="22"/>
          <w:lang w:val="en-US"/>
        </w:rPr>
        <w:pPrChange w:id="283" w:author="Kousalya.Palanisamy" w:date="2020-09-05T15:52:55Z">
          <w:pPr/>
        </w:pPrChange>
      </w:pPr>
      <w:ins w:id="285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function search(){</w:t>
        </w:r>
      </w:ins>
    </w:p>
    <w:p>
      <w:pPr>
        <w:spacing w:line="360" w:lineRule="auto"/>
        <w:jc w:val="left"/>
        <w:rPr>
          <w:ins w:id="287" w:author="Kousalya.Palanisamy" w:date="2020-09-05T16:22:08Z"/>
          <w:rFonts w:hint="default" w:ascii="Calibri" w:hAnsi="Calibri"/>
          <w:b w:val="0"/>
          <w:bCs w:val="0"/>
          <w:sz w:val="22"/>
          <w:szCs w:val="22"/>
          <w:lang w:val="en-US"/>
        </w:rPr>
        <w:pPrChange w:id="286" w:author="Kousalya.Palanisamy" w:date="2020-09-05T15:52:55Z">
          <w:pPr/>
        </w:pPrChange>
      </w:pPr>
      <w:ins w:id="288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var str = ["White", "Blue", "Orange", "Yellow", "Green", "Black", "Red", "Brown"];</w:t>
        </w:r>
      </w:ins>
    </w:p>
    <w:p>
      <w:pPr>
        <w:spacing w:line="360" w:lineRule="auto"/>
        <w:jc w:val="left"/>
        <w:rPr>
          <w:ins w:id="290" w:author="Kousalya.Palanisamy" w:date="2020-09-05T16:22:08Z"/>
          <w:rFonts w:hint="default" w:ascii="Calibri" w:hAnsi="Calibri"/>
          <w:b w:val="0"/>
          <w:bCs w:val="0"/>
          <w:sz w:val="22"/>
          <w:szCs w:val="22"/>
          <w:lang w:val="en-US"/>
        </w:rPr>
        <w:pPrChange w:id="289" w:author="Kousalya.Palanisamy" w:date="2020-09-05T15:52:55Z">
          <w:pPr/>
        </w:pPrChange>
      </w:pPr>
      <w:ins w:id="291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var s = str.indexOf(document.getElementById("str_textBox").value);</w:t>
        </w:r>
      </w:ins>
    </w:p>
    <w:p>
      <w:pPr>
        <w:spacing w:line="360" w:lineRule="auto"/>
        <w:jc w:val="left"/>
        <w:rPr>
          <w:ins w:id="293" w:author="Kousalya.Palanisamy" w:date="2020-09-05T16:22:08Z"/>
          <w:rFonts w:hint="default" w:ascii="Calibri" w:hAnsi="Calibri"/>
          <w:b w:val="0"/>
          <w:bCs w:val="0"/>
          <w:sz w:val="22"/>
          <w:szCs w:val="22"/>
          <w:lang w:val="en-US"/>
        </w:rPr>
        <w:pPrChange w:id="292" w:author="Kousalya.Palanisamy" w:date="2020-09-05T15:52:55Z">
          <w:pPr/>
        </w:pPrChange>
      </w:pPr>
      <w:ins w:id="294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 xml:space="preserve"> document.getElementById("result").innerHTML = s; </w:t>
        </w:r>
      </w:ins>
    </w:p>
    <w:p>
      <w:pPr>
        <w:spacing w:line="360" w:lineRule="auto"/>
        <w:jc w:val="left"/>
        <w:rPr>
          <w:ins w:id="296" w:author="Kousalya.Palanisamy" w:date="2020-09-05T16:22:08Z"/>
          <w:rFonts w:hint="default" w:ascii="Calibri" w:hAnsi="Calibri"/>
          <w:b w:val="0"/>
          <w:bCs w:val="0"/>
          <w:sz w:val="22"/>
          <w:szCs w:val="22"/>
          <w:lang w:val="en-US"/>
        </w:rPr>
        <w:pPrChange w:id="295" w:author="Kousalya.Palanisamy" w:date="2020-09-05T15:52:55Z">
          <w:pPr/>
        </w:pPrChange>
      </w:pPr>
      <w:ins w:id="297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 xml:space="preserve"> }</w:t>
        </w:r>
      </w:ins>
      <w:ins w:id="298" w:author="Kousalya.Palanisamy" w:date="2020-09-05T16:22:32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 xml:space="preserve"> </w:t>
        </w:r>
      </w:ins>
      <w:ins w:id="299" w:author="Kousalya.Palanisamy" w:date="2020-09-05T16:22:33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 xml:space="preserve">  </w:t>
        </w:r>
      </w:ins>
      <w:ins w:id="300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&lt;/script&gt;</w:t>
        </w:r>
      </w:ins>
    </w:p>
    <w:p>
      <w:pPr>
        <w:spacing w:line="360" w:lineRule="auto"/>
        <w:jc w:val="left"/>
        <w:rPr>
          <w:ins w:id="302" w:author="Kousalya.Palanisamy" w:date="2020-09-05T16:22:08Z"/>
          <w:rFonts w:hint="default" w:ascii="Calibri" w:hAnsi="Calibri"/>
          <w:b w:val="0"/>
          <w:bCs w:val="0"/>
          <w:sz w:val="22"/>
          <w:szCs w:val="22"/>
          <w:lang w:val="en-US"/>
        </w:rPr>
        <w:pPrChange w:id="301" w:author="Kousalya.Palanisamy" w:date="2020-09-05T15:52:55Z">
          <w:pPr/>
        </w:pPrChange>
      </w:pPr>
      <w:ins w:id="303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&lt;/body&gt;</w:t>
        </w:r>
      </w:ins>
    </w:p>
    <w:p>
      <w:pPr>
        <w:spacing w:line="360" w:lineRule="auto"/>
        <w:jc w:val="left"/>
        <w:rPr>
          <w:ins w:id="305" w:author="Kousalya.Palanisamy" w:date="2020-09-05T16:22:12Z"/>
          <w:rFonts w:hint="default" w:ascii="Calibri" w:hAnsi="Calibri"/>
          <w:b w:val="0"/>
          <w:bCs w:val="0"/>
          <w:sz w:val="22"/>
          <w:szCs w:val="22"/>
          <w:lang w:val="en-US"/>
        </w:rPr>
        <w:pPrChange w:id="304" w:author="Kousalya.Palanisamy" w:date="2020-09-05T15:52:55Z">
          <w:pPr/>
        </w:pPrChange>
      </w:pPr>
      <w:ins w:id="306" w:author="Kousalya.Palanisamy" w:date="2020-09-05T16:22:08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&lt;/html&gt;</w:t>
        </w:r>
      </w:ins>
    </w:p>
    <w:p>
      <w:pPr>
        <w:spacing w:line="360" w:lineRule="auto"/>
        <w:jc w:val="left"/>
        <w:rPr>
          <w:ins w:id="308" w:author="Kousalya.Palanisamy" w:date="2020-09-05T16:21:45Z"/>
          <w:rFonts w:hint="default" w:ascii="Times New Roman" w:hAnsi="Times New Roman" w:cs="Times New Roman"/>
          <w:b/>
          <w:bCs/>
          <w:sz w:val="30"/>
          <w:szCs w:val="30"/>
          <w:lang w:val="en-US"/>
        </w:rPr>
        <w:pPrChange w:id="307" w:author="Kousalya.Palanisamy" w:date="2020-09-05T15:52:55Z">
          <w:pPr/>
        </w:pPrChange>
      </w:pPr>
      <w:ins w:id="309" w:author="Kousalya.Palanisamy" w:date="2020-09-05T16:19:19Z">
        <w:r>
          <w:rPr>
            <w:rFonts w:hint="default" w:ascii="Times New Roman" w:hAnsi="Times New Roman" w:cs="Times New Roman"/>
            <w:b/>
            <w:bCs/>
            <w:sz w:val="30"/>
            <w:szCs w:val="30"/>
            <w:lang w:val="en-US"/>
            <w:rPrChange w:id="310" w:author="Kousalya.Palanisamy" w:date="2020-09-05T16:19:32Z">
              <w:rPr>
                <w:rFonts w:hint="default" w:ascii="Calibri" w:hAnsi="Calibri"/>
                <w:b w:val="0"/>
                <w:bCs w:val="0"/>
                <w:sz w:val="22"/>
                <w:szCs w:val="22"/>
                <w:lang w:val="en-US"/>
              </w:rPr>
            </w:rPrChange>
          </w:rPr>
          <w:t>Out</w:t>
        </w:r>
      </w:ins>
      <w:ins w:id="312" w:author="Kousalya.Palanisamy" w:date="2020-09-05T16:19:20Z">
        <w:r>
          <w:rPr>
            <w:rFonts w:hint="default" w:ascii="Times New Roman" w:hAnsi="Times New Roman" w:cs="Times New Roman"/>
            <w:b/>
            <w:bCs/>
            <w:sz w:val="30"/>
            <w:szCs w:val="30"/>
            <w:lang w:val="en-US"/>
            <w:rPrChange w:id="313" w:author="Kousalya.Palanisamy" w:date="2020-09-05T16:19:32Z">
              <w:rPr>
                <w:rFonts w:hint="default" w:ascii="Calibri" w:hAnsi="Calibri"/>
                <w:b w:val="0"/>
                <w:bCs w:val="0"/>
                <w:sz w:val="22"/>
                <w:szCs w:val="22"/>
                <w:lang w:val="en-US"/>
              </w:rPr>
            </w:rPrChange>
          </w:rPr>
          <w:t>p</w:t>
        </w:r>
      </w:ins>
      <w:ins w:id="315" w:author="Kousalya.Palanisamy" w:date="2020-09-05T16:19:21Z">
        <w:r>
          <w:rPr>
            <w:rFonts w:hint="default" w:ascii="Times New Roman" w:hAnsi="Times New Roman" w:cs="Times New Roman"/>
            <w:b/>
            <w:bCs/>
            <w:sz w:val="30"/>
            <w:szCs w:val="30"/>
            <w:lang w:val="en-US"/>
            <w:rPrChange w:id="316" w:author="Kousalya.Palanisamy" w:date="2020-09-05T16:19:32Z">
              <w:rPr>
                <w:rFonts w:hint="default" w:ascii="Calibri" w:hAnsi="Calibri"/>
                <w:b w:val="0"/>
                <w:bCs w:val="0"/>
                <w:sz w:val="22"/>
                <w:szCs w:val="22"/>
                <w:lang w:val="en-US"/>
              </w:rPr>
            </w:rPrChange>
          </w:rPr>
          <w:t>ut</w:t>
        </w:r>
      </w:ins>
      <w:ins w:id="318" w:author="Kousalya.Palanisamy" w:date="2020-09-05T16:19:23Z">
        <w:r>
          <w:rPr>
            <w:rFonts w:hint="default" w:ascii="Times New Roman" w:hAnsi="Times New Roman" w:cs="Times New Roman"/>
            <w:b/>
            <w:bCs/>
            <w:sz w:val="30"/>
            <w:szCs w:val="30"/>
            <w:lang w:val="en-US"/>
            <w:rPrChange w:id="319" w:author="Kousalya.Palanisamy" w:date="2020-09-05T16:19:32Z">
              <w:rPr>
                <w:rFonts w:hint="default" w:ascii="Calibri" w:hAnsi="Calibri"/>
                <w:b w:val="0"/>
                <w:bCs w:val="0"/>
                <w:sz w:val="22"/>
                <w:szCs w:val="22"/>
                <w:lang w:val="en-US"/>
              </w:rPr>
            </w:rPrChange>
          </w:rPr>
          <w:t xml:space="preserve"> :</w:t>
        </w:r>
      </w:ins>
    </w:p>
    <w:p>
      <w:pPr>
        <w:spacing w:line="360" w:lineRule="auto"/>
        <w:jc w:val="left"/>
        <w:rPr>
          <w:ins w:id="322" w:author="Kousalya.Palanisamy" w:date="2020-09-05T16:23:42Z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lnNumType w:countBy="1"/>
          <w:pgNumType w:fmt="decimal"/>
          <w:cols w:space="720" w:num="1"/>
          <w:docGrid w:linePitch="360" w:charSpace="0"/>
        </w:sectPr>
        <w:pPrChange w:id="321" w:author="Kousalya.Palanisamy" w:date="2020-09-05T15:52:55Z">
          <w:pPr/>
        </w:pPrChange>
      </w:pPr>
      <w:ins w:id="323" w:author="Kousalya.Palanisamy" w:date="2020-09-05T16:23:19Z">
        <w:r>
          <w:rPr/>
          <w:drawing>
            <wp:inline distT="0" distB="0" distL="114300" distR="114300">
              <wp:extent cx="6635750" cy="3730625"/>
              <wp:effectExtent l="0" t="0" r="12700" b="3175"/>
              <wp:docPr id="4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3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0" cy="3730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spacing w:line="360" w:lineRule="auto"/>
        <w:jc w:val="left"/>
        <w:rPr>
          <w:ins w:id="326" w:author="Kousalya.Palanisamy" w:date="2020-09-05T16:25:16Z"/>
          <w:rFonts w:hint="default"/>
          <w:b/>
          <w:bCs/>
          <w:sz w:val="30"/>
          <w:szCs w:val="30"/>
          <w:lang w:val="en-US"/>
        </w:rPr>
        <w:pPrChange w:id="325" w:author="Kousalya.Palanisamy" w:date="2020-09-05T15:52:55Z">
          <w:pPr/>
        </w:pPrChange>
      </w:pPr>
      <w:ins w:id="327" w:author="Kousalya.Palanisamy" w:date="2020-09-05T16:24:46Z">
        <w:r>
          <w:rPr>
            <w:rFonts w:hint="default"/>
            <w:b/>
            <w:bCs/>
            <w:sz w:val="30"/>
            <w:szCs w:val="30"/>
            <w:lang w:val="en-US"/>
          </w:rPr>
          <w:t>D</w:t>
        </w:r>
      </w:ins>
      <w:ins w:id="328" w:author="Kousalya.Palanisamy" w:date="2020-09-05T16:24:47Z">
        <w:r>
          <w:rPr>
            <w:rFonts w:hint="default"/>
            <w:b/>
            <w:bCs/>
            <w:sz w:val="30"/>
            <w:szCs w:val="30"/>
            <w:lang w:val="en-US"/>
          </w:rPr>
          <w:t>ispl</w:t>
        </w:r>
      </w:ins>
      <w:ins w:id="329" w:author="Kousalya.Palanisamy" w:date="2020-09-05T16:24:48Z">
        <w:r>
          <w:rPr>
            <w:rFonts w:hint="default"/>
            <w:b/>
            <w:bCs/>
            <w:sz w:val="30"/>
            <w:szCs w:val="30"/>
            <w:lang w:val="en-US"/>
          </w:rPr>
          <w:t>a</w:t>
        </w:r>
      </w:ins>
      <w:ins w:id="330" w:author="Kousalya.Palanisamy" w:date="2020-09-05T16:24:49Z">
        <w:r>
          <w:rPr>
            <w:rFonts w:hint="default"/>
            <w:b/>
            <w:bCs/>
            <w:sz w:val="30"/>
            <w:szCs w:val="30"/>
            <w:lang w:val="en-US"/>
          </w:rPr>
          <w:t>y el</w:t>
        </w:r>
      </w:ins>
      <w:ins w:id="331" w:author="Kousalya.Palanisamy" w:date="2020-09-05T16:24:50Z">
        <w:r>
          <w:rPr>
            <w:rFonts w:hint="default"/>
            <w:b/>
            <w:bCs/>
            <w:sz w:val="30"/>
            <w:szCs w:val="30"/>
            <w:lang w:val="en-US"/>
          </w:rPr>
          <w:t>ement</w:t>
        </w:r>
      </w:ins>
      <w:ins w:id="332" w:author="Kousalya.Palanisamy" w:date="2020-09-05T16:24:51Z">
        <w:r>
          <w:rPr>
            <w:rFonts w:hint="default"/>
            <w:b/>
            <w:bCs/>
            <w:sz w:val="30"/>
            <w:szCs w:val="30"/>
            <w:lang w:val="en-US"/>
          </w:rPr>
          <w:t xml:space="preserve">s </w:t>
        </w:r>
      </w:ins>
      <w:ins w:id="333" w:author="Kousalya.Palanisamy" w:date="2020-09-05T16:24:52Z">
        <w:r>
          <w:rPr>
            <w:rFonts w:hint="default"/>
            <w:b/>
            <w:bCs/>
            <w:sz w:val="30"/>
            <w:szCs w:val="30"/>
            <w:lang w:val="en-US"/>
          </w:rPr>
          <w:t>c</w:t>
        </w:r>
      </w:ins>
      <w:ins w:id="334" w:author="Kousalya.Palanisamy" w:date="2020-09-05T16:24:53Z">
        <w:r>
          <w:rPr>
            <w:rFonts w:hint="default"/>
            <w:b/>
            <w:bCs/>
            <w:sz w:val="30"/>
            <w:szCs w:val="30"/>
            <w:lang w:val="en-US"/>
          </w:rPr>
          <w:t>ontai</w:t>
        </w:r>
      </w:ins>
      <w:ins w:id="335" w:author="Kousalya.Palanisamy" w:date="2020-09-05T16:24:54Z">
        <w:r>
          <w:rPr>
            <w:rFonts w:hint="default"/>
            <w:b/>
            <w:bCs/>
            <w:sz w:val="30"/>
            <w:szCs w:val="30"/>
            <w:lang w:val="en-US"/>
          </w:rPr>
          <w:t>nin</w:t>
        </w:r>
      </w:ins>
      <w:ins w:id="336" w:author="Kousalya.Palanisamy" w:date="2020-09-05T16:24:55Z">
        <w:r>
          <w:rPr>
            <w:rFonts w:hint="default"/>
            <w:b/>
            <w:bCs/>
            <w:sz w:val="30"/>
            <w:szCs w:val="30"/>
            <w:lang w:val="en-US"/>
          </w:rPr>
          <w:t xml:space="preserve">g </w:t>
        </w:r>
      </w:ins>
      <w:ins w:id="337" w:author="Kousalya.Palanisamy" w:date="2020-09-05T16:25:06Z">
        <w:r>
          <w:rPr>
            <w:rFonts w:hint="default"/>
            <w:b/>
            <w:bCs/>
            <w:sz w:val="30"/>
            <w:szCs w:val="30"/>
            <w:lang w:val="en-US"/>
          </w:rPr>
          <w:t>‘</w:t>
        </w:r>
      </w:ins>
      <w:ins w:id="338" w:author="Kousalya.Palanisamy" w:date="2020-09-05T16:25:07Z">
        <w:r>
          <w:rPr>
            <w:rFonts w:hint="default"/>
            <w:b/>
            <w:bCs/>
            <w:sz w:val="30"/>
            <w:szCs w:val="30"/>
            <w:lang w:val="en-US"/>
          </w:rPr>
          <w:t>a</w:t>
        </w:r>
      </w:ins>
      <w:ins w:id="339" w:author="Kousalya.Palanisamy" w:date="2020-09-05T16:25:08Z">
        <w:r>
          <w:rPr>
            <w:rFonts w:hint="default"/>
            <w:b/>
            <w:bCs/>
            <w:sz w:val="30"/>
            <w:szCs w:val="30"/>
            <w:lang w:val="en-US"/>
          </w:rPr>
          <w:t xml:space="preserve">’ </w:t>
        </w:r>
      </w:ins>
      <w:ins w:id="340" w:author="Kousalya.Palanisamy" w:date="2020-09-05T16:25:11Z">
        <w:r>
          <w:rPr>
            <w:rFonts w:hint="default"/>
            <w:b/>
            <w:bCs/>
            <w:sz w:val="30"/>
            <w:szCs w:val="30"/>
            <w:lang w:val="en-US"/>
          </w:rPr>
          <w:t>in t</w:t>
        </w:r>
      </w:ins>
      <w:ins w:id="341" w:author="Kousalya.Palanisamy" w:date="2020-09-05T16:25:12Z">
        <w:r>
          <w:rPr>
            <w:rFonts w:hint="default"/>
            <w:b/>
            <w:bCs/>
            <w:sz w:val="30"/>
            <w:szCs w:val="30"/>
            <w:lang w:val="en-US"/>
          </w:rPr>
          <w:t>hem fro</w:t>
        </w:r>
      </w:ins>
      <w:ins w:id="342" w:author="Kousalya.Palanisamy" w:date="2020-09-05T16:25:13Z">
        <w:r>
          <w:rPr>
            <w:rFonts w:hint="default"/>
            <w:b/>
            <w:bCs/>
            <w:sz w:val="30"/>
            <w:szCs w:val="30"/>
            <w:lang w:val="en-US"/>
          </w:rPr>
          <w:t>m an</w:t>
        </w:r>
      </w:ins>
      <w:ins w:id="343" w:author="Kousalya.Palanisamy" w:date="2020-09-05T16:25:14Z">
        <w:r>
          <w:rPr>
            <w:rFonts w:hint="default"/>
            <w:b/>
            <w:bCs/>
            <w:sz w:val="30"/>
            <w:szCs w:val="30"/>
            <w:lang w:val="en-US"/>
          </w:rPr>
          <w:t xml:space="preserve"> ar</w:t>
        </w:r>
      </w:ins>
      <w:ins w:id="344" w:author="Kousalya.Palanisamy" w:date="2020-09-05T16:25:15Z">
        <w:r>
          <w:rPr>
            <w:rFonts w:hint="default"/>
            <w:b/>
            <w:bCs/>
            <w:sz w:val="30"/>
            <w:szCs w:val="30"/>
            <w:lang w:val="en-US"/>
          </w:rPr>
          <w:t>ray</w:t>
        </w:r>
      </w:ins>
    </w:p>
    <w:p>
      <w:pPr>
        <w:spacing w:line="360" w:lineRule="auto"/>
        <w:jc w:val="left"/>
        <w:rPr>
          <w:ins w:id="346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345" w:author="Kousalya.Palanisamy" w:date="2020-09-05T15:52:55Z">
          <w:pPr/>
        </w:pPrChange>
      </w:pPr>
      <w:ins w:id="347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&lt;!DOCTYPE html&gt;</w:t>
        </w:r>
      </w:ins>
    </w:p>
    <w:p>
      <w:pPr>
        <w:spacing w:line="360" w:lineRule="auto"/>
        <w:jc w:val="left"/>
        <w:rPr>
          <w:ins w:id="349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348" w:author="Kousalya.Palanisamy" w:date="2020-09-05T15:52:55Z">
          <w:pPr/>
        </w:pPrChange>
      </w:pPr>
      <w:ins w:id="350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&lt;html&gt;</w:t>
        </w:r>
      </w:ins>
    </w:p>
    <w:p>
      <w:pPr>
        <w:spacing w:line="360" w:lineRule="auto"/>
        <w:jc w:val="left"/>
        <w:rPr>
          <w:ins w:id="352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351" w:author="Kousalya.Palanisamy" w:date="2020-09-05T15:52:55Z">
          <w:pPr/>
        </w:pPrChange>
      </w:pPr>
      <w:ins w:id="353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&lt;head&gt;</w:t>
        </w:r>
      </w:ins>
    </w:p>
    <w:p>
      <w:pPr>
        <w:spacing w:line="360" w:lineRule="auto"/>
        <w:jc w:val="left"/>
        <w:rPr>
          <w:ins w:id="355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354" w:author="Kousalya.Palanisamy" w:date="2020-09-05T15:52:55Z">
          <w:pPr/>
        </w:pPrChange>
      </w:pPr>
      <w:ins w:id="356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&lt;title&gt;Display elements containing ‘a’ in them from an array&lt;/title&gt;</w:t>
        </w:r>
      </w:ins>
    </w:p>
    <w:p>
      <w:pPr>
        <w:spacing w:line="360" w:lineRule="auto"/>
        <w:jc w:val="left"/>
        <w:rPr>
          <w:ins w:id="358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357" w:author="Kousalya.Palanisamy" w:date="2020-09-05T15:52:55Z">
          <w:pPr/>
        </w:pPrChange>
      </w:pPr>
      <w:ins w:id="359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&lt;/head&gt;</w:t>
        </w:r>
      </w:ins>
    </w:p>
    <w:p>
      <w:pPr>
        <w:spacing w:line="360" w:lineRule="auto"/>
        <w:jc w:val="left"/>
        <w:rPr>
          <w:ins w:id="361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360" w:author="Kousalya.Palanisamy" w:date="2020-09-05T15:52:55Z">
          <w:pPr/>
        </w:pPrChange>
      </w:pPr>
      <w:ins w:id="362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&lt;body&gt;</w:t>
        </w:r>
      </w:ins>
    </w:p>
    <w:p>
      <w:pPr>
        <w:spacing w:line="360" w:lineRule="auto"/>
        <w:jc w:val="left"/>
        <w:rPr>
          <w:ins w:id="364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363" w:author="Kousalya.Palanisamy" w:date="2020-09-05T15:52:55Z">
          <w:pPr/>
        </w:pPrChange>
      </w:pPr>
      <w:ins w:id="365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&lt;H1&gt;Display the elements containing 'a'&lt;/H1&gt;</w:t>
        </w:r>
      </w:ins>
    </w:p>
    <w:p>
      <w:pPr>
        <w:spacing w:line="360" w:lineRule="auto"/>
        <w:jc w:val="left"/>
        <w:rPr>
          <w:ins w:id="367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366" w:author="Kousalya.Palanisamy" w:date="2020-09-05T15:52:55Z">
          <w:pPr/>
        </w:pPrChange>
      </w:pPr>
      <w:ins w:id="368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&lt;br&gt;Note : Click on the button to display the words containing the letter in the textbox&lt;br&gt;&lt;br&gt;</w:t>
        </w:r>
      </w:ins>
    </w:p>
    <w:p>
      <w:pPr>
        <w:spacing w:line="360" w:lineRule="auto"/>
        <w:jc w:val="left"/>
        <w:rPr>
          <w:ins w:id="370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369" w:author="Kousalya.Palanisamy" w:date="2020-09-05T15:52:55Z">
          <w:pPr/>
        </w:pPrChange>
      </w:pPr>
      <w:ins w:id="371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"White", "Blue", "Orange", "Yellow", "Green", "Black", "Red", "Brown"&lt;br&gt;&lt;br&gt;</w:t>
        </w:r>
      </w:ins>
    </w:p>
    <w:p>
      <w:pPr>
        <w:spacing w:line="360" w:lineRule="auto"/>
        <w:jc w:val="left"/>
        <w:rPr>
          <w:ins w:id="373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372" w:author="Kousalya.Palanisamy" w:date="2020-09-05T15:52:55Z">
          <w:pPr/>
        </w:pPrChange>
      </w:pPr>
      <w:ins w:id="374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 xml:space="preserve">Enter </w:t>
        </w:r>
      </w:ins>
      <w:ins w:id="375" w:author="Kousalya.Palanisamy" w:date="2020-09-05T17:00:29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letter</w:t>
        </w:r>
      </w:ins>
      <w:ins w:id="376" w:author="Kousalya.Palanisamy" w:date="2020-09-05T17:00:31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 xml:space="preserve"> </w:t>
        </w:r>
      </w:ins>
      <w:ins w:id="377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 xml:space="preserve">: </w:t>
        </w:r>
      </w:ins>
    </w:p>
    <w:p>
      <w:pPr>
        <w:spacing w:line="360" w:lineRule="auto"/>
        <w:jc w:val="left"/>
        <w:rPr>
          <w:ins w:id="379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378" w:author="Kousalya.Palanisamy" w:date="2020-09-05T15:52:55Z">
          <w:pPr/>
        </w:pPrChange>
      </w:pPr>
      <w:ins w:id="380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&lt;input id = "str_textBox"&gt;&lt;br&gt;&lt;br&gt;</w:t>
        </w:r>
      </w:ins>
    </w:p>
    <w:p>
      <w:pPr>
        <w:spacing w:line="360" w:lineRule="auto"/>
        <w:jc w:val="left"/>
        <w:rPr>
          <w:ins w:id="382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381" w:author="Kousalya.Palanisamy" w:date="2020-09-05T15:52:55Z">
          <w:pPr/>
        </w:pPrChange>
      </w:pPr>
      <w:ins w:id="383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 xml:space="preserve">&lt;button type="button"  onclick="display()"&gt; Find &lt;/button&gt;   </w:t>
        </w:r>
      </w:ins>
    </w:p>
    <w:p>
      <w:pPr>
        <w:spacing w:line="360" w:lineRule="auto"/>
        <w:jc w:val="left"/>
        <w:rPr>
          <w:ins w:id="385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384" w:author="Kousalya.Palanisamy" w:date="2020-09-05T15:52:55Z">
          <w:pPr/>
        </w:pPrChange>
      </w:pPr>
      <w:ins w:id="386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 xml:space="preserve">&lt;p id="result"&gt;&lt;/p&gt; </w:t>
        </w:r>
      </w:ins>
    </w:p>
    <w:p>
      <w:pPr>
        <w:spacing w:line="360" w:lineRule="auto"/>
        <w:jc w:val="left"/>
        <w:rPr>
          <w:ins w:id="388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387" w:author="Kousalya.Palanisamy" w:date="2020-09-05T15:52:55Z">
          <w:pPr/>
        </w:pPrChange>
      </w:pPr>
      <w:ins w:id="389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&lt;script type = "text/javascript"&gt;</w:t>
        </w:r>
      </w:ins>
    </w:p>
    <w:p>
      <w:pPr>
        <w:spacing w:line="360" w:lineRule="auto"/>
        <w:jc w:val="left"/>
        <w:rPr>
          <w:ins w:id="391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390" w:author="Kousalya.Palanisamy" w:date="2020-09-05T15:52:55Z">
          <w:pPr/>
        </w:pPrChange>
      </w:pPr>
      <w:ins w:id="392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function display(){</w:t>
        </w:r>
      </w:ins>
    </w:p>
    <w:p>
      <w:pPr>
        <w:spacing w:line="360" w:lineRule="auto"/>
        <w:jc w:val="left"/>
        <w:rPr>
          <w:ins w:id="394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393" w:author="Kousalya.Palanisamy" w:date="2020-09-05T15:52:55Z">
          <w:pPr/>
        </w:pPrChange>
      </w:pPr>
      <w:ins w:id="395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var str = ["White", "Blue", "Orange", "Yellow", "Green", "Black", "Red", "Brown"];</w:t>
        </w:r>
      </w:ins>
    </w:p>
    <w:p>
      <w:pPr>
        <w:spacing w:line="360" w:lineRule="auto"/>
        <w:jc w:val="left"/>
        <w:rPr>
          <w:ins w:id="397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396" w:author="Kousalya.Palanisamy" w:date="2020-09-05T15:52:55Z">
          <w:pPr/>
        </w:pPrChange>
      </w:pPr>
      <w:ins w:id="398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var s = document.getElementById("str_textBox").value;</w:t>
        </w:r>
      </w:ins>
    </w:p>
    <w:p>
      <w:pPr>
        <w:spacing w:line="360" w:lineRule="auto"/>
        <w:jc w:val="left"/>
        <w:rPr>
          <w:ins w:id="400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399" w:author="Kousalya.Palanisamy" w:date="2020-09-05T15:52:55Z">
          <w:pPr/>
        </w:pPrChange>
      </w:pPr>
      <w:ins w:id="401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var res = [];</w:t>
        </w:r>
      </w:ins>
    </w:p>
    <w:p>
      <w:pPr>
        <w:spacing w:line="360" w:lineRule="auto"/>
        <w:jc w:val="left"/>
        <w:rPr>
          <w:ins w:id="403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402" w:author="Kousalya.Palanisamy" w:date="2020-09-05T15:52:55Z">
          <w:pPr/>
        </w:pPrChange>
      </w:pPr>
      <w:ins w:id="404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var count = 0;</w:t>
        </w:r>
      </w:ins>
    </w:p>
    <w:p>
      <w:pPr>
        <w:spacing w:line="360" w:lineRule="auto"/>
        <w:jc w:val="left"/>
        <w:rPr>
          <w:ins w:id="406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405" w:author="Kousalya.Palanisamy" w:date="2020-09-05T15:52:55Z">
          <w:pPr/>
        </w:pPrChange>
      </w:pPr>
      <w:ins w:id="407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for(var i = 0;i&lt;str.length;i++){</w:t>
        </w:r>
      </w:ins>
    </w:p>
    <w:p>
      <w:pPr>
        <w:spacing w:line="360" w:lineRule="auto"/>
        <w:jc w:val="left"/>
        <w:rPr>
          <w:ins w:id="409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408" w:author="Kousalya.Palanisamy" w:date="2020-09-05T15:52:55Z">
          <w:pPr/>
        </w:pPrChange>
      </w:pPr>
      <w:ins w:id="410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ab/>
        </w:r>
      </w:ins>
      <w:ins w:id="411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var temp1 = str[i];</w:t>
        </w:r>
      </w:ins>
    </w:p>
    <w:p>
      <w:pPr>
        <w:spacing w:line="360" w:lineRule="auto"/>
        <w:jc w:val="left"/>
        <w:rPr>
          <w:ins w:id="413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412" w:author="Kousalya.Palanisamy" w:date="2020-09-05T15:52:55Z">
          <w:pPr/>
        </w:pPrChange>
      </w:pPr>
      <w:ins w:id="414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ab/>
        </w:r>
      </w:ins>
      <w:ins w:id="415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for (var j =0;j&lt;temp1.length;j++){</w:t>
        </w:r>
      </w:ins>
    </w:p>
    <w:p>
      <w:pPr>
        <w:spacing w:line="360" w:lineRule="auto"/>
        <w:jc w:val="left"/>
        <w:rPr>
          <w:ins w:id="417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416" w:author="Kousalya.Palanisamy" w:date="2020-09-05T15:52:55Z">
          <w:pPr/>
        </w:pPrChange>
      </w:pPr>
      <w:ins w:id="418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ab/>
        </w:r>
      </w:ins>
      <w:ins w:id="419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ab/>
        </w:r>
      </w:ins>
      <w:ins w:id="420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if(temp1[j] =='a'){</w:t>
        </w:r>
      </w:ins>
    </w:p>
    <w:p>
      <w:pPr>
        <w:spacing w:line="360" w:lineRule="auto"/>
        <w:jc w:val="left"/>
        <w:rPr>
          <w:ins w:id="422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421" w:author="Kousalya.Palanisamy" w:date="2020-09-05T15:52:55Z">
          <w:pPr/>
        </w:pPrChange>
      </w:pPr>
      <w:ins w:id="423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ab/>
        </w:r>
      </w:ins>
      <w:ins w:id="424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ab/>
        </w:r>
      </w:ins>
      <w:ins w:id="425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ab/>
        </w:r>
      </w:ins>
      <w:ins w:id="426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res[count] = temp1.toString();</w:t>
        </w:r>
      </w:ins>
    </w:p>
    <w:p>
      <w:pPr>
        <w:spacing w:line="360" w:lineRule="auto"/>
        <w:jc w:val="left"/>
        <w:rPr>
          <w:ins w:id="428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427" w:author="Kousalya.Palanisamy" w:date="2020-09-05T15:52:55Z">
          <w:pPr/>
        </w:pPrChange>
      </w:pPr>
      <w:ins w:id="429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ab/>
        </w:r>
      </w:ins>
      <w:ins w:id="430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ab/>
        </w:r>
      </w:ins>
      <w:ins w:id="431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ab/>
        </w:r>
      </w:ins>
      <w:ins w:id="432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count ++;</w:t>
        </w:r>
      </w:ins>
    </w:p>
    <w:p>
      <w:pPr>
        <w:spacing w:line="360" w:lineRule="auto"/>
        <w:jc w:val="left"/>
        <w:rPr>
          <w:ins w:id="434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433" w:author="Kousalya.Palanisamy" w:date="2020-09-05T15:52:55Z">
          <w:pPr/>
        </w:pPrChange>
      </w:pPr>
      <w:ins w:id="435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ab/>
        </w:r>
      </w:ins>
      <w:ins w:id="436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ab/>
        </w:r>
      </w:ins>
      <w:ins w:id="437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ab/>
        </w:r>
      </w:ins>
      <w:ins w:id="438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break;</w:t>
        </w:r>
      </w:ins>
    </w:p>
    <w:p>
      <w:pPr>
        <w:spacing w:line="360" w:lineRule="auto"/>
        <w:jc w:val="left"/>
        <w:rPr>
          <w:ins w:id="440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439" w:author="Kousalya.Palanisamy" w:date="2020-09-05T15:52:55Z">
          <w:pPr/>
        </w:pPrChange>
      </w:pPr>
      <w:ins w:id="441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ab/>
        </w:r>
      </w:ins>
      <w:ins w:id="442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ab/>
        </w:r>
      </w:ins>
      <w:ins w:id="443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}</w:t>
        </w:r>
      </w:ins>
    </w:p>
    <w:p>
      <w:pPr>
        <w:spacing w:line="360" w:lineRule="auto"/>
        <w:jc w:val="left"/>
        <w:rPr>
          <w:ins w:id="445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444" w:author="Kousalya.Palanisamy" w:date="2020-09-05T15:52:55Z">
          <w:pPr/>
        </w:pPrChange>
      </w:pPr>
      <w:ins w:id="446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ab/>
        </w:r>
      </w:ins>
      <w:ins w:id="447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}</w:t>
        </w:r>
      </w:ins>
    </w:p>
    <w:p>
      <w:pPr>
        <w:spacing w:line="360" w:lineRule="auto"/>
        <w:jc w:val="left"/>
        <w:rPr>
          <w:ins w:id="449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448" w:author="Kousalya.Palanisamy" w:date="2020-09-05T15:52:55Z">
          <w:pPr/>
        </w:pPrChange>
      </w:pPr>
      <w:ins w:id="450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}</w:t>
        </w:r>
      </w:ins>
    </w:p>
    <w:p>
      <w:pPr>
        <w:spacing w:line="360" w:lineRule="auto"/>
        <w:jc w:val="left"/>
        <w:rPr>
          <w:ins w:id="452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451" w:author="Kousalya.Palanisamy" w:date="2020-09-05T15:52:55Z">
          <w:pPr/>
        </w:pPrChange>
      </w:pPr>
      <w:ins w:id="453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 xml:space="preserve">document.getElementById("result").innerHTML = res; </w:t>
        </w:r>
      </w:ins>
    </w:p>
    <w:p>
      <w:pPr>
        <w:spacing w:line="360" w:lineRule="auto"/>
        <w:jc w:val="left"/>
        <w:rPr>
          <w:ins w:id="455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454" w:author="Kousalya.Palanisamy" w:date="2020-09-05T15:52:55Z">
          <w:pPr/>
        </w:pPrChange>
      </w:pPr>
      <w:ins w:id="456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}</w:t>
        </w:r>
      </w:ins>
    </w:p>
    <w:p>
      <w:pPr>
        <w:spacing w:line="360" w:lineRule="auto"/>
        <w:jc w:val="left"/>
        <w:rPr>
          <w:ins w:id="458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457" w:author="Kousalya.Palanisamy" w:date="2020-09-05T15:52:55Z">
          <w:pPr/>
        </w:pPrChange>
      </w:pPr>
      <w:ins w:id="459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&lt;/script&gt;</w:t>
        </w:r>
      </w:ins>
    </w:p>
    <w:p>
      <w:pPr>
        <w:spacing w:line="360" w:lineRule="auto"/>
        <w:jc w:val="left"/>
        <w:rPr>
          <w:ins w:id="461" w:author="Kousalya.Palanisamy" w:date="2020-09-05T16:59:44Z"/>
          <w:rFonts w:hint="default" w:ascii="Calibri" w:hAnsi="Calibri"/>
          <w:b/>
          <w:bCs/>
          <w:sz w:val="22"/>
          <w:szCs w:val="22"/>
          <w:lang w:val="en-US"/>
        </w:rPr>
        <w:pPrChange w:id="460" w:author="Kousalya.Palanisamy" w:date="2020-09-05T15:52:55Z">
          <w:pPr/>
        </w:pPrChange>
      </w:pPr>
      <w:ins w:id="462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&lt;/body&gt;</w:t>
        </w:r>
      </w:ins>
    </w:p>
    <w:p>
      <w:pPr>
        <w:spacing w:line="360" w:lineRule="auto"/>
        <w:jc w:val="left"/>
        <w:rPr>
          <w:ins w:id="464" w:author="Kousalya.Palanisamy" w:date="2020-09-05T17:01:29Z"/>
          <w:rFonts w:hint="default" w:ascii="Calibri" w:hAnsi="Calibri"/>
          <w:b/>
          <w:bCs/>
          <w:sz w:val="22"/>
          <w:szCs w:val="22"/>
          <w:lang w:val="en-US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lnNumType w:countBy="1"/>
          <w:pgNumType w:fmt="decimal"/>
          <w:cols w:space="720" w:num="1"/>
          <w:docGrid w:linePitch="360" w:charSpace="0"/>
        </w:sectPr>
        <w:pPrChange w:id="463" w:author="Kousalya.Palanisamy" w:date="2020-09-05T15:52:55Z">
          <w:pPr/>
        </w:pPrChange>
      </w:pPr>
      <w:ins w:id="465" w:author="Kousalya.Palanisamy" w:date="2020-09-05T16:59:44Z">
        <w:r>
          <w:rPr>
            <w:rFonts w:hint="default" w:ascii="Calibri" w:hAnsi="Calibri"/>
            <w:b/>
            <w:bCs/>
            <w:sz w:val="22"/>
            <w:szCs w:val="22"/>
            <w:lang w:val="en-US"/>
          </w:rPr>
          <w:t>&lt;/html&gt;</w:t>
        </w:r>
      </w:ins>
    </w:p>
    <w:p>
      <w:pPr>
        <w:suppressLineNumbers/>
        <w:spacing w:line="360" w:lineRule="auto"/>
        <w:jc w:val="left"/>
        <w:rPr>
          <w:ins w:id="467" w:author="Kousalya.Palanisamy" w:date="2020-09-05T17:02:11Z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lnNumType w:countBy="1"/>
          <w:pgNumType w:fmt="decimal"/>
          <w:cols w:space="720" w:num="1"/>
          <w:docGrid w:linePitch="360" w:charSpace="0"/>
        </w:sectPr>
        <w:pPrChange w:id="466" w:author="Kousalya.Palanisamy" w:date="2020-09-05T17:01:54Z">
          <w:pPr/>
        </w:pPrChange>
      </w:pPr>
      <w:ins w:id="468" w:author="Kousalya.Palanisamy" w:date="2020-09-05T17:01:32Z">
        <w:r>
          <w:rPr/>
          <w:drawing>
            <wp:inline distT="0" distB="0" distL="114300" distR="114300">
              <wp:extent cx="6635750" cy="3730625"/>
              <wp:effectExtent l="0" t="0" r="12700" b="3175"/>
              <wp:docPr id="6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5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0" cy="3730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suppressLineNumbers w:val="0"/>
        <w:spacing w:line="360" w:lineRule="auto"/>
        <w:jc w:val="left"/>
        <w:rPr>
          <w:ins w:id="471" w:author="Kousalya.Palanisamy" w:date="2020-09-05T17:03:37Z"/>
          <w:rFonts w:hint="default"/>
          <w:b/>
          <w:bCs/>
          <w:sz w:val="30"/>
          <w:szCs w:val="30"/>
          <w:lang w:val="en-US"/>
        </w:rPr>
        <w:pPrChange w:id="470" w:author="Kousalya.Palanisamy" w:date="2020-09-05T17:03:09Z">
          <w:pPr/>
        </w:pPrChange>
      </w:pPr>
      <w:ins w:id="472" w:author="Kousalya.Palanisamy" w:date="2020-09-05T17:03:16Z">
        <w:r>
          <w:rPr>
            <w:rFonts w:hint="default"/>
            <w:b/>
            <w:bCs/>
            <w:sz w:val="30"/>
            <w:szCs w:val="30"/>
            <w:lang w:val="en-US"/>
          </w:rPr>
          <w:t>A</w:t>
        </w:r>
      </w:ins>
      <w:ins w:id="473" w:author="Kousalya.Palanisamy" w:date="2020-09-05T17:03:17Z">
        <w:r>
          <w:rPr>
            <w:rFonts w:hint="default"/>
            <w:b/>
            <w:bCs/>
            <w:sz w:val="30"/>
            <w:szCs w:val="30"/>
            <w:lang w:val="en-US"/>
          </w:rPr>
          <w:t>rra</w:t>
        </w:r>
      </w:ins>
      <w:ins w:id="474" w:author="Kousalya.Palanisamy" w:date="2020-09-05T17:03:19Z">
        <w:r>
          <w:rPr>
            <w:rFonts w:hint="default"/>
            <w:b/>
            <w:bCs/>
            <w:sz w:val="30"/>
            <w:szCs w:val="30"/>
            <w:lang w:val="en-US"/>
          </w:rPr>
          <w:t xml:space="preserve">y </w:t>
        </w:r>
      </w:ins>
      <w:ins w:id="475" w:author="Kousalya.Palanisamy" w:date="2020-09-05T17:03:20Z">
        <w:r>
          <w:rPr>
            <w:rFonts w:hint="default"/>
            <w:b/>
            <w:bCs/>
            <w:sz w:val="30"/>
            <w:szCs w:val="30"/>
            <w:lang w:val="en-US"/>
          </w:rPr>
          <w:t xml:space="preserve">in </w:t>
        </w:r>
      </w:ins>
      <w:ins w:id="476" w:author="Kousalya.Palanisamy" w:date="2020-09-05T17:03:21Z">
        <w:r>
          <w:rPr>
            <w:rFonts w:hint="default"/>
            <w:b/>
            <w:bCs/>
            <w:sz w:val="30"/>
            <w:szCs w:val="30"/>
            <w:lang w:val="en-US"/>
          </w:rPr>
          <w:t>Rev</w:t>
        </w:r>
      </w:ins>
      <w:ins w:id="477" w:author="Kousalya.Palanisamy" w:date="2020-09-05T17:03:22Z">
        <w:r>
          <w:rPr>
            <w:rFonts w:hint="default"/>
            <w:b/>
            <w:bCs/>
            <w:sz w:val="30"/>
            <w:szCs w:val="30"/>
            <w:lang w:val="en-US"/>
          </w:rPr>
          <w:t xml:space="preserve">erse </w:t>
        </w:r>
      </w:ins>
      <w:ins w:id="478" w:author="Kousalya.Palanisamy" w:date="2020-09-05T17:03:23Z">
        <w:r>
          <w:rPr>
            <w:rFonts w:hint="default"/>
            <w:b/>
            <w:bCs/>
            <w:sz w:val="30"/>
            <w:szCs w:val="30"/>
            <w:lang w:val="en-US"/>
          </w:rPr>
          <w:t>Orde</w:t>
        </w:r>
      </w:ins>
      <w:ins w:id="479" w:author="Kousalya.Palanisamy" w:date="2020-09-05T17:03:24Z">
        <w:r>
          <w:rPr>
            <w:rFonts w:hint="default"/>
            <w:b/>
            <w:bCs/>
            <w:sz w:val="30"/>
            <w:szCs w:val="30"/>
            <w:lang w:val="en-US"/>
          </w:rPr>
          <w:t>r</w:t>
        </w:r>
      </w:ins>
    </w:p>
    <w:p>
      <w:pPr>
        <w:suppressLineNumbers w:val="0"/>
        <w:spacing w:line="360" w:lineRule="auto"/>
        <w:jc w:val="left"/>
        <w:rPr>
          <w:ins w:id="481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480" w:author="Kousalya.Palanisamy" w:date="2020-09-05T17:03:09Z">
          <w:pPr/>
        </w:pPrChange>
      </w:pPr>
      <w:ins w:id="482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&lt;!DOCTYPE html&gt;</w:t>
        </w:r>
      </w:ins>
    </w:p>
    <w:p>
      <w:pPr>
        <w:suppressLineNumbers w:val="0"/>
        <w:spacing w:line="360" w:lineRule="auto"/>
        <w:jc w:val="left"/>
        <w:rPr>
          <w:ins w:id="484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483" w:author="Kousalya.Palanisamy" w:date="2020-09-05T17:03:09Z">
          <w:pPr/>
        </w:pPrChange>
      </w:pPr>
      <w:ins w:id="485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&lt;html&gt;</w:t>
        </w:r>
      </w:ins>
    </w:p>
    <w:p>
      <w:pPr>
        <w:suppressLineNumbers w:val="0"/>
        <w:spacing w:line="360" w:lineRule="auto"/>
        <w:jc w:val="left"/>
        <w:rPr>
          <w:ins w:id="487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486" w:author="Kousalya.Palanisamy" w:date="2020-09-05T17:03:09Z">
          <w:pPr/>
        </w:pPrChange>
      </w:pPr>
      <w:ins w:id="488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&lt;head&gt;</w:t>
        </w:r>
      </w:ins>
    </w:p>
    <w:p>
      <w:pPr>
        <w:suppressLineNumbers w:val="0"/>
        <w:spacing w:line="360" w:lineRule="auto"/>
        <w:jc w:val="left"/>
        <w:rPr>
          <w:ins w:id="490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489" w:author="Kousalya.Palanisamy" w:date="2020-09-05T17:03:09Z">
          <w:pPr/>
        </w:pPrChange>
      </w:pPr>
      <w:ins w:id="491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&lt;title&gt;Array in Reverse Order&lt;/title&gt;</w:t>
        </w:r>
      </w:ins>
    </w:p>
    <w:p>
      <w:pPr>
        <w:suppressLineNumbers w:val="0"/>
        <w:spacing w:line="360" w:lineRule="auto"/>
        <w:jc w:val="left"/>
        <w:rPr>
          <w:ins w:id="493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492" w:author="Kousalya.Palanisamy" w:date="2020-09-05T17:03:09Z">
          <w:pPr/>
        </w:pPrChange>
      </w:pPr>
      <w:ins w:id="494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&lt;/head&gt;</w:t>
        </w:r>
      </w:ins>
    </w:p>
    <w:p>
      <w:pPr>
        <w:suppressLineNumbers w:val="0"/>
        <w:spacing w:line="360" w:lineRule="auto"/>
        <w:jc w:val="left"/>
        <w:rPr>
          <w:ins w:id="496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495" w:author="Kousalya.Palanisamy" w:date="2020-09-05T17:03:09Z">
          <w:pPr/>
        </w:pPrChange>
      </w:pPr>
      <w:ins w:id="497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&lt;body&gt;</w:t>
        </w:r>
      </w:ins>
    </w:p>
    <w:p>
      <w:pPr>
        <w:suppressLineNumbers w:val="0"/>
        <w:spacing w:line="360" w:lineRule="auto"/>
        <w:jc w:val="left"/>
        <w:rPr>
          <w:ins w:id="499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498" w:author="Kousalya.Palanisamy" w:date="2020-09-05T17:03:09Z">
          <w:pPr/>
        </w:pPrChange>
      </w:pPr>
      <w:ins w:id="500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&lt;H1&gt;Display Array in Reverse Order&lt;/H1&gt;</w:t>
        </w:r>
      </w:ins>
    </w:p>
    <w:p>
      <w:pPr>
        <w:suppressLineNumbers w:val="0"/>
        <w:spacing w:line="360" w:lineRule="auto"/>
        <w:jc w:val="left"/>
        <w:rPr>
          <w:ins w:id="502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501" w:author="Kousalya.Palanisamy" w:date="2020-09-05T17:03:09Z">
          <w:pPr/>
        </w:pPrChange>
      </w:pPr>
      <w:ins w:id="503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&lt;br&gt;Note : Click on the button to display the array in Reverse Order&lt;br&gt;&lt;br&gt;</w:t>
        </w:r>
      </w:ins>
    </w:p>
    <w:p>
      <w:pPr>
        <w:suppressLineNumbers w:val="0"/>
        <w:spacing w:line="360" w:lineRule="auto"/>
        <w:jc w:val="left"/>
        <w:rPr>
          <w:ins w:id="505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504" w:author="Kousalya.Palanisamy" w:date="2020-09-05T17:03:09Z">
          <w:pPr/>
        </w:pPrChange>
      </w:pPr>
      <w:ins w:id="506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"White", "Blue", "Orange", "Yellow", "Green", "Black", "Red", "Brown"&lt;br&gt;&lt;br&gt;</w:t>
        </w:r>
      </w:ins>
    </w:p>
    <w:p>
      <w:pPr>
        <w:suppressLineNumbers w:val="0"/>
        <w:spacing w:line="360" w:lineRule="auto"/>
        <w:jc w:val="left"/>
        <w:rPr>
          <w:ins w:id="508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507" w:author="Kousalya.Palanisamy" w:date="2020-09-05T17:03:09Z">
          <w:pPr/>
        </w:pPrChange>
      </w:pPr>
      <w:ins w:id="509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 xml:space="preserve">&lt;button type="button"  onclick="display()"&gt; Reverse &lt;/button&gt;   </w:t>
        </w:r>
      </w:ins>
    </w:p>
    <w:p>
      <w:pPr>
        <w:suppressLineNumbers w:val="0"/>
        <w:spacing w:line="360" w:lineRule="auto"/>
        <w:jc w:val="left"/>
        <w:rPr>
          <w:ins w:id="511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510" w:author="Kousalya.Palanisamy" w:date="2020-09-05T17:03:09Z">
          <w:pPr/>
        </w:pPrChange>
      </w:pPr>
      <w:ins w:id="512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 xml:space="preserve">&lt;p id="result"&gt;&lt;/p&gt; </w:t>
        </w:r>
      </w:ins>
    </w:p>
    <w:p>
      <w:pPr>
        <w:suppressLineNumbers w:val="0"/>
        <w:spacing w:line="360" w:lineRule="auto"/>
        <w:jc w:val="left"/>
        <w:rPr>
          <w:ins w:id="514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513" w:author="Kousalya.Palanisamy" w:date="2020-09-05T17:03:09Z">
          <w:pPr/>
        </w:pPrChange>
      </w:pPr>
      <w:ins w:id="515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&lt;script type = "text/javascript"&gt;</w:t>
        </w:r>
      </w:ins>
    </w:p>
    <w:p>
      <w:pPr>
        <w:suppressLineNumbers w:val="0"/>
        <w:spacing w:line="360" w:lineRule="auto"/>
        <w:jc w:val="left"/>
        <w:rPr>
          <w:ins w:id="517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516" w:author="Kousalya.Palanisamy" w:date="2020-09-05T17:03:09Z">
          <w:pPr/>
        </w:pPrChange>
      </w:pPr>
      <w:ins w:id="518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function display(){</w:t>
        </w:r>
      </w:ins>
    </w:p>
    <w:p>
      <w:pPr>
        <w:suppressLineNumbers w:val="0"/>
        <w:spacing w:line="360" w:lineRule="auto"/>
        <w:jc w:val="left"/>
        <w:rPr>
          <w:ins w:id="520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519" w:author="Kousalya.Palanisamy" w:date="2020-09-05T17:03:09Z">
          <w:pPr/>
        </w:pPrChange>
      </w:pPr>
      <w:ins w:id="521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var str = ["White", "Blue", "Orange", "Yellow", "Green", "Black", "Red", "Brown"];</w:t>
        </w:r>
      </w:ins>
    </w:p>
    <w:p>
      <w:pPr>
        <w:suppressLineNumbers w:val="0"/>
        <w:spacing w:line="360" w:lineRule="auto"/>
        <w:jc w:val="left"/>
        <w:rPr>
          <w:ins w:id="523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522" w:author="Kousalya.Palanisamy" w:date="2020-09-05T17:03:09Z">
          <w:pPr/>
        </w:pPrChange>
      </w:pPr>
      <w:ins w:id="524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var res = [],j;</w:t>
        </w:r>
      </w:ins>
    </w:p>
    <w:p>
      <w:pPr>
        <w:suppressLineNumbers w:val="0"/>
        <w:spacing w:line="360" w:lineRule="auto"/>
        <w:jc w:val="left"/>
        <w:rPr>
          <w:ins w:id="526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525" w:author="Kousalya.Palanisamy" w:date="2020-09-05T17:03:09Z">
          <w:pPr/>
        </w:pPrChange>
      </w:pPr>
      <w:ins w:id="527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for(var i = str.length-1,j=0;i&gt;=0;i--,j++){</w:t>
        </w:r>
      </w:ins>
    </w:p>
    <w:p>
      <w:pPr>
        <w:suppressLineNumbers w:val="0"/>
        <w:spacing w:line="360" w:lineRule="auto"/>
        <w:jc w:val="left"/>
        <w:rPr>
          <w:ins w:id="529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528" w:author="Kousalya.Palanisamy" w:date="2020-09-05T17:03:09Z">
          <w:pPr/>
        </w:pPrChange>
      </w:pPr>
      <w:ins w:id="530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 xml:space="preserve"> res[j] = str[i].toString();</w:t>
        </w:r>
      </w:ins>
    </w:p>
    <w:p>
      <w:pPr>
        <w:suppressLineNumbers w:val="0"/>
        <w:spacing w:line="360" w:lineRule="auto"/>
        <w:jc w:val="left"/>
        <w:rPr>
          <w:ins w:id="532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531" w:author="Kousalya.Palanisamy" w:date="2020-09-05T17:03:09Z">
          <w:pPr/>
        </w:pPrChange>
      </w:pPr>
      <w:ins w:id="533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}</w:t>
        </w:r>
      </w:ins>
    </w:p>
    <w:p>
      <w:pPr>
        <w:suppressLineNumbers w:val="0"/>
        <w:spacing w:line="360" w:lineRule="auto"/>
        <w:jc w:val="left"/>
        <w:rPr>
          <w:ins w:id="535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534" w:author="Kousalya.Palanisamy" w:date="2020-09-05T17:03:09Z">
          <w:pPr/>
        </w:pPrChange>
      </w:pPr>
      <w:ins w:id="536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 xml:space="preserve">document.getElementById("result").innerHTML = res; </w:t>
        </w:r>
      </w:ins>
    </w:p>
    <w:p>
      <w:pPr>
        <w:suppressLineNumbers w:val="0"/>
        <w:spacing w:line="360" w:lineRule="auto"/>
        <w:jc w:val="left"/>
        <w:rPr>
          <w:ins w:id="538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537" w:author="Kousalya.Palanisamy" w:date="2020-09-05T17:03:09Z">
          <w:pPr/>
        </w:pPrChange>
      </w:pPr>
      <w:ins w:id="539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}</w:t>
        </w:r>
      </w:ins>
    </w:p>
    <w:p>
      <w:pPr>
        <w:suppressLineNumbers w:val="0"/>
        <w:spacing w:line="360" w:lineRule="auto"/>
        <w:jc w:val="left"/>
        <w:rPr>
          <w:ins w:id="541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540" w:author="Kousalya.Palanisamy" w:date="2020-09-05T17:03:09Z">
          <w:pPr/>
        </w:pPrChange>
      </w:pPr>
      <w:ins w:id="542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&lt;/script&gt;</w:t>
        </w:r>
      </w:ins>
    </w:p>
    <w:p>
      <w:pPr>
        <w:suppressLineNumbers w:val="0"/>
        <w:spacing w:line="360" w:lineRule="auto"/>
        <w:jc w:val="left"/>
        <w:rPr>
          <w:ins w:id="544" w:author="Kousalya.Palanisamy" w:date="2020-09-05T17:12:16Z"/>
          <w:rFonts w:hint="default" w:ascii="Calibri" w:hAnsi="Calibri"/>
          <w:b w:val="0"/>
          <w:bCs w:val="0"/>
          <w:sz w:val="22"/>
          <w:szCs w:val="22"/>
          <w:lang w:val="en-US"/>
        </w:rPr>
        <w:pPrChange w:id="543" w:author="Kousalya.Palanisamy" w:date="2020-09-05T17:03:09Z">
          <w:pPr/>
        </w:pPrChange>
      </w:pPr>
      <w:ins w:id="545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&lt;/body&gt;</w:t>
        </w:r>
      </w:ins>
    </w:p>
    <w:p>
      <w:pPr>
        <w:suppressLineNumbers w:val="0"/>
        <w:spacing w:line="360" w:lineRule="auto"/>
        <w:jc w:val="left"/>
        <w:rPr>
          <w:ins w:id="547" w:author="Kousalya.Palanisamy" w:date="2020-09-05T17:12:38Z"/>
          <w:rFonts w:hint="default" w:ascii="Calibri" w:hAnsi="Calibri"/>
          <w:b w:val="0"/>
          <w:bCs w:val="0"/>
          <w:sz w:val="22"/>
          <w:szCs w:val="22"/>
          <w:lang w:val="en-US"/>
        </w:rPr>
        <w:pPrChange w:id="546" w:author="Kousalya.Palanisamy" w:date="2020-09-05T17:03:09Z">
          <w:pPr/>
        </w:pPrChange>
      </w:pPr>
      <w:ins w:id="548" w:author="Kousalya.Palanisamy" w:date="2020-09-05T17:12:1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&lt;/html&gt;</w:t>
        </w:r>
      </w:ins>
    </w:p>
    <w:p>
      <w:pPr>
        <w:suppressLineNumbers/>
        <w:spacing w:line="360" w:lineRule="auto"/>
        <w:jc w:val="left"/>
        <w:rPr>
          <w:rFonts w:hint="default" w:ascii="Calibri" w:hAnsi="Calibri"/>
          <w:b w:val="0"/>
          <w:bCs w:val="0"/>
          <w:sz w:val="22"/>
          <w:szCs w:val="22"/>
          <w:lang w:val="en-US"/>
          <w:rPrChange w:id="550" w:author="Kousalya.Palanisamy" w:date="2020-09-05T17:03:51Z">
            <w:rPr>
              <w:rFonts w:hint="default"/>
              <w:lang w:val="en-US"/>
            </w:rPr>
          </w:rPrChange>
        </w:rPr>
        <w:pPrChange w:id="549" w:author="Kousalya.Palanisamy" w:date="2020-09-05T17:13:00Z">
          <w:pPr/>
        </w:pPrChange>
      </w:pPr>
      <w:ins w:id="551" w:author="Kousalya.Palanisamy" w:date="2020-09-05T17:12:44Z">
        <w:r>
          <w:rPr/>
          <w:drawing>
            <wp:inline distT="0" distB="0" distL="114300" distR="114300">
              <wp:extent cx="6635750" cy="3730625"/>
              <wp:effectExtent l="0" t="0" r="12700" b="3175"/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6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0" cy="3730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lnNumType w:countBy="1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lang w:val="en-US"/>
      </w:rPr>
    </w:pPr>
    <w:ins w:id="12" w:author="Kousalya.Palanisamy" w:date="2020-09-05T14:14:01Z">
      <w:r>
        <w:rPr>
          <w:rFonts w:hint="default"/>
          <w:lang w:val="en-US"/>
        </w:rPr>
        <w:t>K</w:t>
      </w:r>
    </w:ins>
    <w:ins w:id="13" w:author="Kousalya.Palanisamy" w:date="2020-09-05T14:14:02Z">
      <w:r>
        <w:rPr>
          <w:rFonts w:hint="default"/>
          <w:lang w:val="en-US"/>
        </w:rPr>
        <w:t>o</w:t>
      </w:r>
    </w:ins>
    <w:ins w:id="14" w:author="Kousalya.Palanisamy" w:date="2020-09-05T14:14:03Z">
      <w:r>
        <w:rPr>
          <w:rFonts w:hint="default"/>
          <w:lang w:val="en-US"/>
        </w:rPr>
        <w:t>usaly</w:t>
      </w:r>
    </w:ins>
    <w:ins w:id="15" w:author="Kousalya.Palanisamy" w:date="2020-09-05T14:14:04Z">
      <w:r>
        <w:rPr>
          <w:rFonts w:hint="default"/>
          <w:lang w:val="en-US"/>
        </w:rPr>
        <w:t xml:space="preserve">a </w:t>
      </w:r>
    </w:ins>
    <w:ins w:id="16" w:author="Kousalya.Palanisamy" w:date="2020-09-05T14:14:11Z">
      <w:r>
        <w:rPr>
          <w:rFonts w:hint="default"/>
          <w:lang w:val="en-US"/>
        </w:rPr>
        <w:t>P</w:t>
      </w:r>
    </w:ins>
    <w:ins w:id="17" w:author="Kousalya.Palanisamy" w:date="2020-09-05T14:14:05Z">
      <w:r>
        <w:rPr>
          <w:rFonts w:hint="default"/>
          <w:lang w:val="en-US"/>
        </w:rPr>
        <w:t>alan</w:t>
      </w:r>
    </w:ins>
    <w:ins w:id="18" w:author="Kousalya.Palanisamy" w:date="2020-09-05T14:14:06Z">
      <w:r>
        <w:rPr>
          <w:rFonts w:hint="default"/>
          <w:lang w:val="en-US"/>
        </w:rPr>
        <w:t>isamy</w:t>
      </w:r>
    </w:ins>
    <w:ins w:id="19" w:author="Kousalya.Palanisamy" w:date="2020-09-05T14:14:23Z">
      <w:r>
        <w:rPr>
          <w:rFonts w:hint="default"/>
          <w:lang w:val="en-US"/>
        </w:rPr>
        <w:tab/>
      </w:r>
    </w:ins>
    <w:ins w:id="20" w:author="Kousalya.Palanisamy" w:date="2020-09-05T14:14:24Z">
      <w:r>
        <w:rPr>
          <w:rFonts w:hint="default"/>
          <w:lang w:val="en-US"/>
        </w:rPr>
        <w:tab/>
      </w:r>
    </w:ins>
    <w:ins w:id="21" w:author="Kousalya.Palanisamy" w:date="2020-09-05T14:14:37Z">
      <w:r>
        <w:rPr>
          <w:rFonts w:hint="default"/>
          <w:lang w:val="en-US"/>
        </w:rPr>
        <w:tab/>
      </w:r>
    </w:ins>
    <w:ins w:id="22" w:author="Kousalya.Palanisamy" w:date="2020-09-05T14:14:39Z">
      <w:r>
        <w:rPr>
          <w:rFonts w:hint="default"/>
          <w:lang w:val="en-US"/>
        </w:rPr>
        <w:t xml:space="preserve">  </w:t>
      </w:r>
    </w:ins>
    <w:ins w:id="23" w:author="Kousalya.Palanisamy" w:date="2020-09-05T14:14:40Z">
      <w:r>
        <w:rPr>
          <w:rFonts w:hint="default"/>
          <w:lang w:val="en-US"/>
        </w:rPr>
        <w:t xml:space="preserve"> </w:t>
      </w:r>
    </w:ins>
    <w:ins w:id="24" w:author="Kousalya.Palanisamy" w:date="2020-09-05T14:14:26Z">
      <w:r>
        <w:rPr>
          <w:rFonts w:hint="default"/>
          <w:lang w:val="en-US"/>
        </w:rPr>
        <w:t>ko</w:t>
      </w:r>
    </w:ins>
    <w:ins w:id="25" w:author="Kousalya.Palanisamy" w:date="2020-09-05T14:14:27Z">
      <w:r>
        <w:rPr>
          <w:rFonts w:hint="default"/>
          <w:lang w:val="en-US"/>
        </w:rPr>
        <w:t>usira</w:t>
      </w:r>
    </w:ins>
    <w:ins w:id="26" w:author="Kousalya.Palanisamy" w:date="2020-09-05T14:14:28Z">
      <w:r>
        <w:rPr>
          <w:rFonts w:hint="default"/>
          <w:lang w:val="en-US"/>
        </w:rPr>
        <w:t>aj</w:t>
      </w:r>
    </w:ins>
    <w:ins w:id="27" w:author="Kousalya.Palanisamy" w:date="2020-09-05T14:14:29Z">
      <w:r>
        <w:rPr>
          <w:rFonts w:hint="default"/>
          <w:lang w:val="en-US"/>
        </w:rPr>
        <w:t>45@</w:t>
      </w:r>
    </w:ins>
    <w:ins w:id="28" w:author="Kousalya.Palanisamy" w:date="2020-09-05T14:14:30Z">
      <w:r>
        <w:rPr>
          <w:rFonts w:hint="default"/>
          <w:lang w:val="en-US"/>
        </w:rPr>
        <w:t>gma</w:t>
      </w:r>
    </w:ins>
    <w:ins w:id="29" w:author="Kousalya.Palanisamy" w:date="2020-09-05T14:14:31Z">
      <w:r>
        <w:rPr>
          <w:rFonts w:hint="default"/>
          <w:lang w:val="en-US"/>
        </w:rPr>
        <w:t>il.co</w:t>
      </w:r>
    </w:ins>
    <w:ins w:id="30" w:author="Kousalya.Palanisamy" w:date="2020-09-05T14:14:32Z">
      <w:r>
        <w:rPr>
          <w:rFonts w:hint="default"/>
          <w:lang w:val="en-US"/>
        </w:rPr>
        <w:t>m</w:t>
      </w:r>
    </w:ins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ins w:id="0" w:author="Kousalya.Palanisamy" w:date="2020-09-05T14:12:05Z"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rPr>
                                <w:rFonts w:hint="default"/>
                                <w:lang w:val="en-US"/>
                              </w:rPr>
                            </w:pPr>
                            <w:ins w:id="2" w:author="Kousalya.Palanisamy" w:date="2020-09-05T14:12:05Z">
                              <w:r>
                                <w:rPr>
                                  <w:lang w:val="en-US"/>
                                </w:rPr>
                                <w:fldChar w:fldCharType="begin"/>
                              </w:r>
                            </w:ins>
                            <w:ins w:id="3" w:author="Kousalya.Palanisamy" w:date="2020-09-05T14:12:05Z">
                              <w:r>
                                <w:rPr>
                                  <w:lang w:val="en-US"/>
                                </w:rPr>
                                <w:instrText xml:space="preserve"> PAGE  \* MERGEFORMAT </w:instrText>
                              </w:r>
                            </w:ins>
                            <w:ins w:id="4" w:author="Kousalya.Palanisamy" w:date="2020-09-05T14:12:05Z">
                              <w:r>
                                <w:rPr>
                                  <w:lang w:val="en-US"/>
                                </w:rPr>
                                <w:fldChar w:fldCharType="separate"/>
                              </w:r>
                            </w:ins>
                            <w:ins w:id="5" w:author="Kousalya.Palanisamy" w:date="2020-09-05T14:12:05Z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ins>
                            <w:ins w:id="6" w:author="Kousalya.Palanisamy" w:date="2020-09-05T14:12:05Z">
                              <w:r>
                                <w:rPr>
                                  <w:lang w:val="en-US"/>
                                </w:rPr>
                                <w:fldChar w:fldCharType="end"/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rPr>
                          <w:rFonts w:hint="default"/>
                          <w:lang w:val="en-US"/>
                        </w:rPr>
                      </w:pPr>
                      <w:ins w:id="7" w:author="Kousalya.Palanisamy" w:date="2020-09-05T14:12:05Z">
                        <w:r>
                          <w:rPr>
                            <w:lang w:val="en-US"/>
                          </w:rPr>
                          <w:fldChar w:fldCharType="begin"/>
                        </w:r>
                      </w:ins>
                      <w:ins w:id="8" w:author="Kousalya.Palanisamy" w:date="2020-09-05T14:12:05Z">
                        <w:r>
                          <w:rPr>
                            <w:lang w:val="en-US"/>
                          </w:rPr>
                          <w:instrText xml:space="preserve"> PAGE  \* MERGEFORMAT </w:instrText>
                        </w:r>
                      </w:ins>
                      <w:ins w:id="9" w:author="Kousalya.Palanisamy" w:date="2020-09-05T14:12:05Z">
                        <w:r>
                          <w:rPr>
                            <w:lang w:val="en-US"/>
                          </w:rPr>
                          <w:fldChar w:fldCharType="separate"/>
                        </w:r>
                      </w:ins>
                      <w:ins w:id="10" w:author="Kousalya.Palanisamy" w:date="2020-09-05T14:12:05Z">
                        <w:r>
                          <w:rPr>
                            <w:lang w:val="en-US"/>
                          </w:rPr>
                          <w:t>1</w:t>
                        </w:r>
                      </w:ins>
                      <w:ins w:id="11" w:author="Kousalya.Palanisamy" w:date="2020-09-05T14:12:05Z">
                        <w:r>
                          <w:rPr>
                            <w:lang w:val="en-US"/>
                          </w:rPr>
                          <w:fldChar w:fldCharType="end"/>
                        </w:r>
                      </w:ins>
                    </w:p>
                  </w:txbxContent>
                </v:textbox>
              </v:shape>
            </w:pict>
          </mc:Fallback>
        </mc:AlternateContent>
      </w:r>
    </w:ins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ousalya.Palanisamy">
    <w15:presenceInfo w15:providerId="None" w15:userId="Kousalya.Palanisam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702F81"/>
    <w:rsid w:val="68DC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2020-09-05T08:39:00Z</dcterms:created>
  <dc:creator>Kousalya.Palanisamy</dc:creator>
  <cp:lastModifiedBy>Kousalya.Palanisamy</cp:lastModifiedBy>
  <dcterms:modified xsi:type="dcterms:W3CDTF">2020-09-05T11:45:27Z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