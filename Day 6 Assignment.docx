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ins w:id="0" w:author="Kousalya.Palanisamy" w:date="2020-09-18T14:48:32Z"/>
          <w:rFonts w:hint="default" w:ascii="Times New Roman" w:hAnsi="Times New Roman" w:cs="Times New Roman"/>
          <w:sz w:val="40"/>
          <w:szCs w:val="40"/>
          <w:lang w:val="en-US"/>
        </w:rPr>
      </w:pPr>
      <w:ins w:id="1" w:author="Kousalya.Palanisamy" w:date="2020-09-18T14:48:32Z">
        <w:r>
          <w:rPr>
            <w:rFonts w:hint="default" w:ascii="Times New Roman" w:hAnsi="Times New Roman" w:cs="Times New Roman"/>
            <w:sz w:val="40"/>
            <w:szCs w:val="40"/>
            <w:lang w:val="en-US"/>
          </w:rPr>
          <w:t>LetsUpgrade JavaScript</w:t>
        </w:r>
      </w:ins>
    </w:p>
    <w:p>
      <w:pPr>
        <w:spacing w:line="480" w:lineRule="auto"/>
        <w:jc w:val="center"/>
        <w:rPr>
          <w:ins w:id="2" w:author="Kousalya.Palanisamy" w:date="2020-09-18T14:48:32Z"/>
          <w:rFonts w:hint="default" w:ascii="Times New Roman" w:hAnsi="Times New Roman" w:cs="Times New Roman"/>
          <w:sz w:val="30"/>
          <w:szCs w:val="30"/>
          <w:lang w:val="en-US"/>
        </w:rPr>
      </w:pPr>
      <w:ins w:id="3" w:author="Kousalya.Palanisamy" w:date="2020-09-18T14:48:32Z">
        <w:r>
          <w:rPr>
            <w:rFonts w:hint="default" w:ascii="Times New Roman" w:hAnsi="Times New Roman" w:cs="Times New Roman"/>
            <w:sz w:val="30"/>
            <w:szCs w:val="30"/>
            <w:lang w:val="en-US"/>
          </w:rPr>
          <w:t xml:space="preserve">Day </w:t>
        </w:r>
      </w:ins>
      <w:ins w:id="4" w:author="Kousalya.Palanisamy" w:date="2020-09-18T19:21:34Z">
        <w:r>
          <w:rPr>
            <w:rFonts w:hint="default" w:cs="Times New Roman"/>
            <w:sz w:val="30"/>
            <w:szCs w:val="30"/>
            <w:lang w:val="en-US"/>
          </w:rPr>
          <w:t>6</w:t>
        </w:r>
      </w:ins>
      <w:ins w:id="5" w:author="Kousalya.Palanisamy" w:date="2020-09-18T14:48:32Z">
        <w:r>
          <w:rPr>
            <w:rFonts w:hint="default" w:ascii="Times New Roman" w:hAnsi="Times New Roman" w:cs="Times New Roman"/>
            <w:sz w:val="30"/>
            <w:szCs w:val="30"/>
            <w:lang w:val="en-US"/>
          </w:rPr>
          <w:t xml:space="preserve"> Assignment</w:t>
        </w:r>
      </w:ins>
    </w:p>
    <w:p>
      <w:pPr>
        <w:suppressLineNumbers/>
        <w:spacing w:line="360" w:lineRule="auto"/>
        <w:jc w:val="left"/>
        <w:rPr>
          <w:ins w:id="6" w:author="Kousalya.Palanisamy" w:date="2020-09-18T14:48:32Z"/>
          <w:rFonts w:hint="default" w:cs="Times New Roman"/>
          <w:b/>
          <w:bCs/>
          <w:sz w:val="30"/>
          <w:szCs w:val="30"/>
          <w:lang w:val="en-US"/>
        </w:rPr>
      </w:pPr>
      <w:ins w:id="7" w:author="Kousalya.Palanisamy" w:date="2020-09-18T14:48:32Z">
        <w:r>
          <w:rPr>
            <w:rFonts w:hint="default" w:cs="Times New Roman"/>
            <w:b/>
            <w:bCs/>
            <w:sz w:val="30"/>
            <w:szCs w:val="30"/>
            <w:lang w:val="en-US"/>
          </w:rPr>
          <w:t>Question 1</w:t>
        </w:r>
      </w:ins>
      <w:ins w:id="8" w:author="Kousalya.Palanisamy" w:date="2020-09-18T14:49:10Z">
        <w:r>
          <w:rPr>
            <w:rFonts w:hint="default" w:cs="Times New Roman"/>
            <w:b/>
            <w:bCs/>
            <w:sz w:val="30"/>
            <w:szCs w:val="30"/>
            <w:lang w:val="en-US"/>
          </w:rPr>
          <w:t xml:space="preserve"> </w:t>
        </w:r>
      </w:ins>
      <w:ins w:id="9" w:author="Kousalya.Palanisamy" w:date="2020-09-18T14:49:11Z">
        <w:r>
          <w:rPr>
            <w:rFonts w:hint="default" w:cs="Times New Roman"/>
            <w:b/>
            <w:bCs/>
            <w:sz w:val="30"/>
            <w:szCs w:val="30"/>
            <w:lang w:val="en-US"/>
          </w:rPr>
          <w:t>(A</w:t>
        </w:r>
      </w:ins>
      <w:ins w:id="10" w:author="Kousalya.Palanisamy" w:date="2020-09-18T14:49:12Z">
        <w:r>
          <w:rPr>
            <w:rFonts w:hint="default" w:cs="Times New Roman"/>
            <w:b/>
            <w:bCs/>
            <w:sz w:val="30"/>
            <w:szCs w:val="30"/>
            <w:lang w:val="en-US"/>
          </w:rPr>
          <w:t>)</w:t>
        </w:r>
      </w:ins>
    </w:p>
    <w:p>
      <w:pPr>
        <w:suppressLineNumbers/>
        <w:spacing w:line="360" w:lineRule="auto"/>
        <w:jc w:val="left"/>
        <w:rPr>
          <w:ins w:id="11" w:author="Kousalya.Palanisamy" w:date="2020-09-18T14:48:40Z"/>
          <w:rFonts w:hint="default" w:cs="Times New Roman"/>
          <w:b/>
          <w:bCs/>
          <w:sz w:val="30"/>
          <w:szCs w:val="30"/>
          <w:lang w:val="en-US"/>
        </w:rPr>
      </w:pPr>
      <w:ins w:id="12" w:author="Kousalya.Palanisamy" w:date="2020-09-18T14:48:32Z">
        <w:r>
          <w:rPr>
            <w:rFonts w:hint="default" w:cs="Times New Roman"/>
            <w:b/>
            <w:bCs/>
            <w:sz w:val="30"/>
            <w:szCs w:val="30"/>
            <w:lang w:val="en-US"/>
          </w:rPr>
          <w:t>HTML - index.html</w:t>
        </w:r>
      </w:ins>
    </w:p>
    <w:p>
      <w:pPr>
        <w:suppressLineNumbers/>
        <w:spacing w:line="360" w:lineRule="auto"/>
        <w:jc w:val="left"/>
        <w:rPr>
          <w:ins w:id="13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&lt;!DOCTYPE html&gt;</w:t>
        </w:r>
      </w:ins>
    </w:p>
    <w:p>
      <w:pPr>
        <w:suppressLineNumbers/>
        <w:spacing w:line="360" w:lineRule="auto"/>
        <w:jc w:val="left"/>
        <w:rPr>
          <w:ins w:id="15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6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&lt;html&gt;</w:t>
        </w:r>
      </w:ins>
    </w:p>
    <w:p>
      <w:pPr>
        <w:suppressLineNumbers/>
        <w:spacing w:line="360" w:lineRule="auto"/>
        <w:jc w:val="left"/>
        <w:rPr>
          <w:ins w:id="17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&lt;head&gt;</w:t>
        </w:r>
      </w:ins>
    </w:p>
    <w:p>
      <w:pPr>
        <w:suppressLineNumbers/>
        <w:spacing w:line="360" w:lineRule="auto"/>
        <w:jc w:val="left"/>
        <w:rPr>
          <w:ins w:id="19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2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&lt;meta charset="UTF-8"&gt;</w:t>
        </w:r>
      </w:ins>
    </w:p>
    <w:p>
      <w:pPr>
        <w:suppressLineNumbers/>
        <w:spacing w:line="360" w:lineRule="auto"/>
        <w:jc w:val="left"/>
        <w:rPr>
          <w:ins w:id="21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2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&lt;title&gt;LetsUpgrade Assignment - crud&lt;/title&gt;</w:t>
        </w:r>
      </w:ins>
    </w:p>
    <w:p>
      <w:pPr>
        <w:suppressLineNumbers/>
        <w:spacing w:line="360" w:lineRule="auto"/>
        <w:jc w:val="left"/>
        <w:rPr>
          <w:ins w:id="23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2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&lt;style&gt;</w:t>
        </w:r>
      </w:ins>
    </w:p>
    <w:p>
      <w:pPr>
        <w:suppressLineNumbers/>
        <w:spacing w:line="360" w:lineRule="auto"/>
        <w:jc w:val="left"/>
        <w:rPr>
          <w:ins w:id="25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26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*{</w:t>
        </w:r>
      </w:ins>
      <w:ins w:id="2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margin :0px;</w:t>
        </w:r>
      </w:ins>
    </w:p>
    <w:p>
      <w:pPr>
        <w:suppressLineNumbers/>
        <w:spacing w:line="360" w:lineRule="auto"/>
        <w:jc w:val="left"/>
        <w:rPr>
          <w:ins w:id="30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3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padding : 0px;</w:t>
        </w:r>
      </w:ins>
      <w:ins w:id="3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</w:t>
        </w:r>
      </w:ins>
      <w:ins w:id="36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</w:p>
    <w:p>
      <w:pPr>
        <w:suppressLineNumbers/>
        <w:spacing w:line="360" w:lineRule="auto"/>
        <w:jc w:val="left"/>
        <w:rPr>
          <w:ins w:id="37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3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3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.data{height : 350px;</w:t>
        </w:r>
      </w:ins>
    </w:p>
    <w:p>
      <w:pPr>
        <w:suppressLineNumbers/>
        <w:spacing w:line="360" w:lineRule="auto"/>
        <w:jc w:val="left"/>
        <w:rPr>
          <w:ins w:id="40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4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width : 75%;</w:t>
        </w:r>
      </w:ins>
    </w:p>
    <w:p>
      <w:pPr>
        <w:suppressLineNumbers/>
        <w:spacing w:line="360" w:lineRule="auto"/>
        <w:jc w:val="left"/>
        <w:rPr>
          <w:ins w:id="44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4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6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4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background-color : #FBFFA1 ;</w:t>
        </w:r>
      </w:ins>
    </w:p>
    <w:p>
      <w:pPr>
        <w:suppressLineNumbers/>
        <w:spacing w:line="360" w:lineRule="auto"/>
        <w:jc w:val="left"/>
        <w:rPr>
          <w:ins w:id="48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4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margin-left : 10%;</w:t>
        </w:r>
      </w:ins>
    </w:p>
    <w:p>
      <w:pPr>
        <w:suppressLineNumbers/>
        <w:spacing w:line="360" w:lineRule="auto"/>
        <w:jc w:val="left"/>
        <w:rPr>
          <w:ins w:id="52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5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margin-top : 50px;</w:t>
        </w:r>
      </w:ins>
    </w:p>
    <w:p>
      <w:pPr>
        <w:suppressLineNumbers/>
        <w:spacing w:line="360" w:lineRule="auto"/>
        <w:jc w:val="left"/>
        <w:rPr>
          <w:ins w:id="5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5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5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padding: 20px;}</w:t>
        </w:r>
      </w:ins>
    </w:p>
    <w:p>
      <w:pPr>
        <w:suppressLineNumbers/>
        <w:spacing w:line="360" w:lineRule="auto"/>
        <w:jc w:val="left"/>
        <w:rPr>
          <w:ins w:id="60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6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.table{width : 100%;}</w:t>
        </w:r>
      </w:ins>
    </w:p>
    <w:p>
      <w:pPr>
        <w:suppressLineNumbers/>
        <w:spacing w:line="360" w:lineRule="auto"/>
        <w:jc w:val="left"/>
        <w:rPr>
          <w:ins w:id="63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6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th,td{height : 40px;</w:t>
        </w:r>
      </w:ins>
    </w:p>
    <w:p>
      <w:pPr>
        <w:suppressLineNumbers/>
        <w:spacing w:line="360" w:lineRule="auto"/>
        <w:jc w:val="left"/>
        <w:rPr>
          <w:ins w:id="6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6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6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text-align : center;</w:t>
        </w:r>
      </w:ins>
      <w:ins w:id="7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7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</w:t>
        </w:r>
      </w:ins>
    </w:p>
    <w:p>
      <w:pPr>
        <w:suppressLineNumbers/>
        <w:spacing w:line="360" w:lineRule="auto"/>
        <w:jc w:val="left"/>
        <w:rPr>
          <w:ins w:id="72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7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&lt;/style&gt;&lt;/head&gt;</w:t>
        </w:r>
      </w:ins>
    </w:p>
    <w:p>
      <w:pPr>
        <w:suppressLineNumbers/>
        <w:spacing w:line="360" w:lineRule="auto"/>
        <w:jc w:val="left"/>
        <w:rPr>
          <w:ins w:id="74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7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&lt;body&gt;&lt;div class = "data"&gt;</w:t>
        </w:r>
      </w:ins>
    </w:p>
    <w:p>
      <w:pPr>
        <w:suppressLineNumbers/>
        <w:spacing w:line="360" w:lineRule="auto"/>
        <w:jc w:val="left"/>
        <w:rPr>
          <w:ins w:id="7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7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&lt;table border ="1" class = "table" cellspacing = "0"&gt;</w:t>
        </w:r>
      </w:ins>
    </w:p>
    <w:p>
      <w:pPr>
        <w:suppressLineNumbers/>
        <w:spacing w:line="360" w:lineRule="auto"/>
        <w:jc w:val="left"/>
        <w:rPr>
          <w:ins w:id="78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7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&lt;thead&gt;&lt;tr&gt;</w:t>
        </w:r>
      </w:ins>
    </w:p>
    <w:p>
      <w:pPr>
        <w:suppressLineNumbers/>
        <w:spacing w:line="360" w:lineRule="auto"/>
        <w:jc w:val="left"/>
        <w:rPr>
          <w:ins w:id="81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8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&lt;th&gt;Sr no&lt;/th&gt;</w:t>
        </w:r>
      </w:ins>
    </w:p>
    <w:p>
      <w:pPr>
        <w:suppressLineNumbers/>
        <w:spacing w:line="360" w:lineRule="auto"/>
        <w:jc w:val="left"/>
        <w:rPr>
          <w:ins w:id="8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8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8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&lt;th&gt;Name&lt;/th&gt;</w:t>
        </w:r>
      </w:ins>
    </w:p>
    <w:p>
      <w:pPr>
        <w:suppressLineNumbers/>
        <w:spacing w:line="360" w:lineRule="auto"/>
        <w:jc w:val="left"/>
        <w:rPr>
          <w:ins w:id="91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9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&lt;th&gt;Age&lt;/th&gt;</w:t>
        </w:r>
      </w:ins>
    </w:p>
    <w:p>
      <w:pPr>
        <w:suppressLineNumbers/>
        <w:spacing w:line="360" w:lineRule="auto"/>
        <w:jc w:val="left"/>
        <w:rPr>
          <w:ins w:id="9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9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99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0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&lt;th&gt;City&lt;/th&gt;</w:t>
        </w:r>
      </w:ins>
    </w:p>
    <w:p>
      <w:pPr>
        <w:suppressLineNumbers/>
        <w:spacing w:line="360" w:lineRule="auto"/>
        <w:jc w:val="left"/>
        <w:rPr>
          <w:ins w:id="101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02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0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04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0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&lt;th&gt;Salary&lt;/th&gt;&lt;/tr&gt;</w:t>
        </w:r>
      </w:ins>
    </w:p>
    <w:p>
      <w:pPr>
        <w:suppressLineNumbers/>
        <w:spacing w:line="360" w:lineRule="auto"/>
        <w:jc w:val="left"/>
        <w:rPr>
          <w:ins w:id="10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0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08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&lt;/thead&gt;</w:t>
        </w:r>
      </w:ins>
    </w:p>
    <w:p>
      <w:pPr>
        <w:suppressLineNumbers/>
        <w:spacing w:line="360" w:lineRule="auto"/>
        <w:jc w:val="left"/>
        <w:rPr>
          <w:ins w:id="109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1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11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&lt;tbody class = "tablebody"&gt;&lt;/tbody&gt;</w:t>
        </w:r>
      </w:ins>
    </w:p>
    <w:p>
      <w:pPr>
        <w:suppressLineNumbers/>
        <w:spacing w:line="360" w:lineRule="auto"/>
        <w:jc w:val="left"/>
        <w:rPr>
          <w:ins w:id="112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13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&lt;/table&gt;&lt;/div&gt;&lt;script type = "text/javascript" src = "</w:t>
        </w:r>
      </w:ins>
      <w:ins w:id="114" w:author="Kousalya.Palanisamy" w:date="2020-09-18T19:21:05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Day6</w:t>
        </w:r>
      </w:ins>
      <w:ins w:id="115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.js"&gt;&lt;/script&gt;</w:t>
        </w:r>
      </w:ins>
    </w:p>
    <w:p>
      <w:pPr>
        <w:suppressLineNumbers/>
        <w:spacing w:line="360" w:lineRule="auto"/>
        <w:jc w:val="left"/>
        <w:rPr>
          <w:ins w:id="116" w:author="Kousalya.Palanisamy" w:date="2020-09-18T14:49:49Z"/>
          <w:rFonts w:hint="default" w:ascii="Calibri" w:hAnsi="Calibri"/>
          <w:b w:val="0"/>
          <w:bCs w:val="0"/>
          <w:sz w:val="22"/>
          <w:szCs w:val="22"/>
          <w:lang w:val="en-US"/>
        </w:rPr>
      </w:pPr>
      <w:ins w:id="117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&lt;/body&gt;</w:t>
        </w:r>
      </w:ins>
    </w:p>
    <w:p>
      <w:pPr>
        <w:suppressLineNumbers/>
        <w:bidi w:val="0"/>
        <w:spacing w:line="360" w:lineRule="auto"/>
        <w:jc w:val="left"/>
        <w:rPr>
          <w:ins w:id="119" w:author="Kousalya.Palanisamy" w:date="2020-09-18T14:50:06Z"/>
          <w:rFonts w:hint="default" w:ascii="Calibri" w:hAnsi="Calibri"/>
          <w:b w:val="0"/>
          <w:bCs w:val="0"/>
          <w:sz w:val="22"/>
          <w:szCs w:val="22"/>
          <w:lang w:val="en-US"/>
        </w:rPr>
        <w:pPrChange w:id="118" w:author="Kousalya.Palanisamy" w:date="2020-09-18T14:50:02Z">
          <w:pPr>
            <w:pStyle w:val="3"/>
            <w:bidi w:val="0"/>
          </w:pPr>
        </w:pPrChange>
      </w:pPr>
      <w:ins w:id="120" w:author="Kousalya.Palanisamy" w:date="2020-09-18T14:49:4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&lt;/html&gt;</w:t>
        </w:r>
      </w:ins>
    </w:p>
    <w:p>
      <w:pPr>
        <w:suppressLineNumbers/>
        <w:bidi w:val="0"/>
        <w:spacing w:line="360" w:lineRule="auto"/>
        <w:jc w:val="left"/>
        <w:rPr>
          <w:ins w:id="122" w:author="Kousalya.Palanisamy" w:date="2020-09-18T14:50:21Z"/>
          <w:rFonts w:hint="default" w:cs="Times New Roman"/>
          <w:b/>
          <w:bCs/>
          <w:sz w:val="30"/>
          <w:szCs w:val="30"/>
          <w:lang w:val="en-US"/>
        </w:rPr>
        <w:pPrChange w:id="121" w:author="Kousalya.Palanisamy" w:date="2020-09-18T14:50:02Z">
          <w:pPr>
            <w:pStyle w:val="3"/>
            <w:bidi w:val="0"/>
          </w:pPr>
        </w:pPrChange>
      </w:pPr>
      <w:ins w:id="123" w:author="Kousalya.Palanisamy" w:date="2020-09-18T19:21:05Z">
        <w:r>
          <w:rPr>
            <w:rFonts w:hint="default" w:cs="Times New Roman"/>
            <w:b/>
            <w:bCs/>
            <w:sz w:val="30"/>
            <w:szCs w:val="30"/>
            <w:lang w:val="en-US"/>
          </w:rPr>
          <w:t>Day6</w:t>
        </w:r>
      </w:ins>
      <w:ins w:id="124" w:author="Kousalya.Palanisamy" w:date="2020-09-18T14:50:15Z">
        <w:r>
          <w:rPr>
            <w:rFonts w:hint="default" w:cs="Times New Roman"/>
            <w:b/>
            <w:bCs/>
            <w:sz w:val="30"/>
            <w:szCs w:val="30"/>
            <w:lang w:val="en-US"/>
          </w:rPr>
          <w:t>.js</w:t>
        </w:r>
      </w:ins>
    </w:p>
    <w:p>
      <w:pPr>
        <w:suppressLineNumbers/>
        <w:bidi w:val="0"/>
        <w:spacing w:line="360" w:lineRule="auto"/>
        <w:jc w:val="left"/>
        <w:rPr>
          <w:ins w:id="126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25" w:author="Kousalya.Palanisamy" w:date="2020-09-18T14:50:02Z">
          <w:pPr>
            <w:pStyle w:val="3"/>
            <w:bidi w:val="0"/>
          </w:pPr>
        </w:pPrChange>
      </w:pPr>
      <w:ins w:id="12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let info</w:t>
        </w:r>
      </w:ins>
      <w:ins w:id="128" w:author="Kousalya.Palanisamy" w:date="2020-09-18T17:18:03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rmati</w:t>
        </w:r>
      </w:ins>
      <w:ins w:id="129" w:author="Kousalya.Palanisamy" w:date="2020-09-18T17:18:04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on</w:t>
        </w:r>
      </w:ins>
      <w:ins w:id="13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= [</w:t>
        </w:r>
      </w:ins>
    </w:p>
    <w:p>
      <w:pPr>
        <w:suppressLineNumbers/>
        <w:bidi w:val="0"/>
        <w:spacing w:line="360" w:lineRule="auto"/>
        <w:jc w:val="left"/>
        <w:rPr>
          <w:ins w:id="132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31" w:author="Kousalya.Palanisamy" w:date="2020-09-18T14:50:02Z">
          <w:pPr>
            <w:pStyle w:val="3"/>
            <w:bidi w:val="0"/>
          </w:pPr>
        </w:pPrChange>
      </w:pPr>
      <w:ins w:id="13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  <w:ins w:id="13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3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"Rohit",</w:t>
        </w:r>
      </w:ins>
    </w:p>
    <w:p>
      <w:pPr>
        <w:suppressLineNumbers/>
        <w:bidi w:val="0"/>
        <w:spacing w:line="360" w:lineRule="auto"/>
        <w:jc w:val="left"/>
        <w:rPr>
          <w:ins w:id="137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36" w:author="Kousalya.Palanisamy" w:date="2020-09-18T14:50:02Z">
          <w:pPr>
            <w:pStyle w:val="3"/>
            <w:bidi w:val="0"/>
          </w:pPr>
        </w:pPrChange>
      </w:pPr>
      <w:ins w:id="138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3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29,</w:t>
        </w:r>
      </w:ins>
    </w:p>
    <w:p>
      <w:pPr>
        <w:suppressLineNumbers/>
        <w:bidi w:val="0"/>
        <w:spacing w:line="360" w:lineRule="auto"/>
        <w:jc w:val="left"/>
        <w:rPr>
          <w:ins w:id="141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40" w:author="Kousalya.Palanisamy" w:date="2020-09-18T14:50:02Z">
          <w:pPr>
            <w:pStyle w:val="3"/>
            <w:bidi w:val="0"/>
          </w:pPr>
        </w:pPrChange>
      </w:pPr>
      <w:ins w:id="14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4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city : "Mumbai",</w:t>
        </w:r>
      </w:ins>
    </w:p>
    <w:p>
      <w:pPr>
        <w:suppressLineNumbers/>
        <w:bidi w:val="0"/>
        <w:spacing w:line="360" w:lineRule="auto"/>
        <w:jc w:val="left"/>
        <w:rPr>
          <w:ins w:id="145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44" w:author="Kousalya.Palanisamy" w:date="2020-09-18T14:50:02Z">
          <w:pPr>
            <w:pStyle w:val="3"/>
            <w:bidi w:val="0"/>
          </w:pPr>
        </w:pPrChange>
      </w:pPr>
      <w:ins w:id="14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4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salary : 200000.00,},</w:t>
        </w:r>
      </w:ins>
    </w:p>
    <w:p>
      <w:pPr>
        <w:suppressLineNumbers/>
        <w:bidi w:val="0"/>
        <w:spacing w:line="360" w:lineRule="auto"/>
        <w:jc w:val="left"/>
        <w:rPr>
          <w:ins w:id="149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48" w:author="Kousalya.Palanisamy" w:date="2020-09-18T14:50:02Z">
          <w:pPr>
            <w:pStyle w:val="3"/>
            <w:bidi w:val="0"/>
          </w:pPr>
        </w:pPrChange>
      </w:pPr>
      <w:ins w:id="15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  <w:ins w:id="15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5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"Kousi",</w:t>
        </w:r>
      </w:ins>
    </w:p>
    <w:p>
      <w:pPr>
        <w:suppressLineNumbers/>
        <w:bidi w:val="0"/>
        <w:spacing w:line="360" w:lineRule="auto"/>
        <w:jc w:val="left"/>
        <w:rPr>
          <w:ins w:id="154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53" w:author="Kousalya.Palanisamy" w:date="2020-09-18T14:50:02Z">
          <w:pPr>
            <w:pStyle w:val="3"/>
            <w:bidi w:val="0"/>
          </w:pPr>
        </w:pPrChange>
      </w:pPr>
      <w:ins w:id="15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5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21,</w:t>
        </w:r>
      </w:ins>
    </w:p>
    <w:p>
      <w:pPr>
        <w:suppressLineNumbers/>
        <w:bidi w:val="0"/>
        <w:spacing w:line="360" w:lineRule="auto"/>
        <w:jc w:val="left"/>
        <w:rPr>
          <w:ins w:id="158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57" w:author="Kousalya.Palanisamy" w:date="2020-09-18T14:50:02Z">
          <w:pPr>
            <w:pStyle w:val="3"/>
            <w:bidi w:val="0"/>
          </w:pPr>
        </w:pPrChange>
      </w:pPr>
      <w:ins w:id="15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6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city : "Mumbai",</w:t>
        </w:r>
      </w:ins>
    </w:p>
    <w:p>
      <w:pPr>
        <w:suppressLineNumbers/>
        <w:bidi w:val="0"/>
        <w:spacing w:line="360" w:lineRule="auto"/>
        <w:jc w:val="left"/>
        <w:rPr>
          <w:ins w:id="162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61" w:author="Kousalya.Palanisamy" w:date="2020-09-18T14:50:02Z">
          <w:pPr>
            <w:pStyle w:val="3"/>
            <w:bidi w:val="0"/>
          </w:pPr>
        </w:pPrChange>
      </w:pPr>
      <w:ins w:id="16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6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salary : 1500000.00,},</w:t>
        </w:r>
      </w:ins>
    </w:p>
    <w:p>
      <w:pPr>
        <w:suppressLineNumbers/>
        <w:bidi w:val="0"/>
        <w:spacing w:line="360" w:lineRule="auto"/>
        <w:jc w:val="left"/>
        <w:rPr>
          <w:ins w:id="166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65" w:author="Kousalya.Palanisamy" w:date="2020-09-18T14:50:02Z">
          <w:pPr>
            <w:pStyle w:val="3"/>
            <w:bidi w:val="0"/>
          </w:pPr>
        </w:pPrChange>
      </w:pPr>
      <w:ins w:id="16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  <w:ins w:id="168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6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"John",</w:t>
        </w:r>
      </w:ins>
    </w:p>
    <w:p>
      <w:pPr>
        <w:suppressLineNumbers/>
        <w:bidi w:val="0"/>
        <w:spacing w:line="360" w:lineRule="auto"/>
        <w:jc w:val="left"/>
        <w:rPr>
          <w:ins w:id="171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70" w:author="Kousalya.Palanisamy" w:date="2020-09-18T14:50:02Z">
          <w:pPr>
            <w:pStyle w:val="3"/>
            <w:bidi w:val="0"/>
          </w:pPr>
        </w:pPrChange>
      </w:pPr>
      <w:ins w:id="17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7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31,</w:t>
        </w:r>
      </w:ins>
    </w:p>
    <w:p>
      <w:pPr>
        <w:suppressLineNumbers/>
        <w:bidi w:val="0"/>
        <w:spacing w:line="360" w:lineRule="auto"/>
        <w:jc w:val="left"/>
        <w:rPr>
          <w:ins w:id="175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74" w:author="Kousalya.Palanisamy" w:date="2020-09-18T14:50:02Z">
          <w:pPr>
            <w:pStyle w:val="3"/>
            <w:bidi w:val="0"/>
          </w:pPr>
        </w:pPrChange>
      </w:pPr>
      <w:ins w:id="17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7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city : "Chennai",</w:t>
        </w:r>
      </w:ins>
    </w:p>
    <w:p>
      <w:pPr>
        <w:suppressLineNumbers/>
        <w:bidi w:val="0"/>
        <w:spacing w:line="360" w:lineRule="auto"/>
        <w:jc w:val="left"/>
        <w:rPr>
          <w:ins w:id="179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78" w:author="Kousalya.Palanisamy" w:date="2020-09-18T14:50:02Z">
          <w:pPr>
            <w:pStyle w:val="3"/>
            <w:bidi w:val="0"/>
          </w:pPr>
        </w:pPrChange>
      </w:pPr>
      <w:ins w:id="18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8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salary : 30000.00,},</w:t>
        </w:r>
      </w:ins>
    </w:p>
    <w:p>
      <w:pPr>
        <w:suppressLineNumbers/>
        <w:bidi w:val="0"/>
        <w:spacing w:line="360" w:lineRule="auto"/>
        <w:jc w:val="left"/>
        <w:rPr>
          <w:ins w:id="183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82" w:author="Kousalya.Palanisamy" w:date="2020-09-18T14:50:02Z">
          <w:pPr>
            <w:pStyle w:val="3"/>
            <w:bidi w:val="0"/>
          </w:pPr>
        </w:pPrChange>
      </w:pPr>
      <w:ins w:id="18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  <w:ins w:id="18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8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"Bella",</w:t>
        </w:r>
      </w:ins>
    </w:p>
    <w:p>
      <w:pPr>
        <w:suppressLineNumbers/>
        <w:bidi w:val="0"/>
        <w:spacing w:line="360" w:lineRule="auto"/>
        <w:jc w:val="left"/>
        <w:rPr>
          <w:ins w:id="188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87" w:author="Kousalya.Palanisamy" w:date="2020-09-18T14:50:02Z">
          <w:pPr>
            <w:pStyle w:val="3"/>
            <w:bidi w:val="0"/>
          </w:pPr>
        </w:pPrChange>
      </w:pPr>
      <w:ins w:id="18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9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21,</w:t>
        </w:r>
      </w:ins>
    </w:p>
    <w:p>
      <w:pPr>
        <w:suppressLineNumbers/>
        <w:bidi w:val="0"/>
        <w:spacing w:line="360" w:lineRule="auto"/>
        <w:jc w:val="left"/>
        <w:rPr>
          <w:ins w:id="192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91" w:author="Kousalya.Palanisamy" w:date="2020-09-18T14:50:02Z">
          <w:pPr>
            <w:pStyle w:val="3"/>
            <w:bidi w:val="0"/>
          </w:pPr>
        </w:pPrChange>
      </w:pPr>
      <w:ins w:id="19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9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city : "New York",</w:t>
        </w:r>
      </w:ins>
    </w:p>
    <w:p>
      <w:pPr>
        <w:suppressLineNumbers/>
        <w:bidi w:val="0"/>
        <w:spacing w:line="360" w:lineRule="auto"/>
        <w:jc w:val="left"/>
        <w:rPr>
          <w:ins w:id="196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95" w:author="Kousalya.Palanisamy" w:date="2020-09-18T14:50:02Z">
          <w:pPr>
            <w:pStyle w:val="3"/>
            <w:bidi w:val="0"/>
          </w:pPr>
        </w:pPrChange>
      </w:pPr>
      <w:ins w:id="19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198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salary : 175000.00,},</w:t>
        </w:r>
      </w:ins>
    </w:p>
    <w:p>
      <w:pPr>
        <w:suppressLineNumbers/>
        <w:bidi w:val="0"/>
        <w:spacing w:line="360" w:lineRule="auto"/>
        <w:jc w:val="left"/>
        <w:rPr>
          <w:ins w:id="200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199" w:author="Kousalya.Palanisamy" w:date="2020-09-18T14:50:02Z">
          <w:pPr>
            <w:pStyle w:val="3"/>
            <w:bidi w:val="0"/>
          </w:pPr>
        </w:pPrChange>
      </w:pPr>
      <w:ins w:id="20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{</w:t>
        </w:r>
      </w:ins>
      <w:ins w:id="20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03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name : "Edward",</w:t>
        </w:r>
      </w:ins>
    </w:p>
    <w:p>
      <w:pPr>
        <w:suppressLineNumbers/>
        <w:bidi w:val="0"/>
        <w:spacing w:line="360" w:lineRule="auto"/>
        <w:jc w:val="left"/>
        <w:rPr>
          <w:ins w:id="205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04" w:author="Kousalya.Palanisamy" w:date="2020-09-18T14:50:02Z">
          <w:pPr>
            <w:pStyle w:val="3"/>
            <w:bidi w:val="0"/>
          </w:pPr>
        </w:pPrChange>
      </w:pPr>
      <w:ins w:id="20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0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age : 46,</w:t>
        </w:r>
      </w:ins>
    </w:p>
    <w:p>
      <w:pPr>
        <w:suppressLineNumbers/>
        <w:bidi w:val="0"/>
        <w:spacing w:line="360" w:lineRule="auto"/>
        <w:jc w:val="left"/>
        <w:rPr>
          <w:ins w:id="209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08" w:author="Kousalya.Palanisamy" w:date="2020-09-18T14:50:02Z">
          <w:pPr>
            <w:pStyle w:val="3"/>
            <w:bidi w:val="0"/>
          </w:pPr>
        </w:pPrChange>
      </w:pPr>
      <w:ins w:id="21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1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city : "Punjab",</w:t>
        </w:r>
      </w:ins>
    </w:p>
    <w:p>
      <w:pPr>
        <w:suppressLineNumbers/>
        <w:bidi w:val="0"/>
        <w:spacing w:line="360" w:lineRule="auto"/>
        <w:jc w:val="left"/>
        <w:rPr>
          <w:ins w:id="213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12" w:author="Kousalya.Palanisamy" w:date="2020-09-18T14:50:02Z">
          <w:pPr>
            <w:pStyle w:val="3"/>
            <w:bidi w:val="0"/>
          </w:pPr>
        </w:pPrChange>
      </w:pPr>
      <w:ins w:id="21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1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salary : 210000.00,},];</w:t>
        </w:r>
      </w:ins>
    </w:p>
    <w:p>
      <w:pPr>
        <w:suppressLineNumbers/>
        <w:bidi w:val="0"/>
        <w:spacing w:line="360" w:lineRule="auto"/>
        <w:jc w:val="left"/>
        <w:rPr>
          <w:ins w:id="217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16" w:author="Kousalya.Palanisamy" w:date="2020-09-18T14:50:02Z">
          <w:pPr>
            <w:pStyle w:val="3"/>
            <w:bidi w:val="0"/>
          </w:pPr>
        </w:pPrChange>
      </w:pPr>
      <w:ins w:id="218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function display(</w:t>
        </w:r>
      </w:ins>
      <w:ins w:id="219" w:author="Kousalya.Palanisamy" w:date="2020-09-18T17:18:14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in</w:t>
        </w:r>
      </w:ins>
      <w:ins w:id="220" w:author="Kousalya.Palanisamy" w:date="2020-09-18T17:18:15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fo</w:t>
        </w:r>
      </w:ins>
      <w:ins w:id="22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){</w:t>
        </w:r>
      </w:ins>
    </w:p>
    <w:p>
      <w:pPr>
        <w:suppressLineNumbers/>
        <w:bidi w:val="0"/>
        <w:spacing w:line="360" w:lineRule="auto"/>
        <w:jc w:val="left"/>
        <w:rPr>
          <w:ins w:id="223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22" w:author="Kousalya.Palanisamy" w:date="2020-09-18T14:50:02Z">
          <w:pPr>
            <w:pStyle w:val="3"/>
            <w:bidi w:val="0"/>
          </w:pPr>
        </w:pPrChange>
      </w:pPr>
      <w:ins w:id="22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2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let tabledata ="";</w:t>
        </w:r>
      </w:ins>
    </w:p>
    <w:p>
      <w:pPr>
        <w:suppressLineNumbers/>
        <w:bidi w:val="0"/>
        <w:spacing w:line="360" w:lineRule="auto"/>
        <w:jc w:val="left"/>
        <w:rPr>
          <w:ins w:id="227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26" w:author="Kousalya.Palanisamy" w:date="2020-09-18T14:50:02Z">
          <w:pPr>
            <w:pStyle w:val="3"/>
            <w:bidi w:val="0"/>
          </w:pPr>
        </w:pPrChange>
      </w:pPr>
      <w:ins w:id="228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2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info.forEach(function(inf</w:t>
        </w:r>
      </w:ins>
      <w:ins w:id="230" w:author="Kousalya.Palanisamy" w:date="2020-09-18T19:12:2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,in</w:t>
        </w:r>
      </w:ins>
      <w:ins w:id="231" w:author="Kousalya.Palanisamy" w:date="2020-09-18T19:12:30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dex</w:t>
        </w:r>
      </w:ins>
      <w:ins w:id="23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){</w:t>
        </w:r>
      </w:ins>
    </w:p>
    <w:p>
      <w:pPr>
        <w:suppressLineNumbers/>
        <w:bidi w:val="0"/>
        <w:spacing w:line="360" w:lineRule="auto"/>
        <w:jc w:val="left"/>
        <w:rPr>
          <w:ins w:id="234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33" w:author="Kousalya.Palanisamy" w:date="2020-09-18T14:50:02Z">
          <w:pPr>
            <w:pStyle w:val="3"/>
            <w:bidi w:val="0"/>
          </w:pPr>
        </w:pPrChange>
      </w:pPr>
      <w:ins w:id="23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3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3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let cur_row = `&lt;tr&gt;&lt;td&gt;${</w:t>
        </w:r>
      </w:ins>
      <w:ins w:id="238" w:author="Kousalya.Palanisamy" w:date="2020-09-18T19:12:25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inde</w:t>
        </w:r>
      </w:ins>
      <w:ins w:id="239" w:author="Kousalya.Palanisamy" w:date="2020-09-18T19:12:2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x</w:t>
        </w:r>
      </w:ins>
      <w:ins w:id="240" w:author="Kousalya.Palanisamy" w:date="2020-09-18T17:17:13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+</w:t>
        </w:r>
      </w:ins>
      <w:ins w:id="241" w:author="Kousalya.Palanisamy" w:date="2020-09-18T19:12:41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1</w:t>
        </w:r>
      </w:ins>
      <w:ins w:id="242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}&lt;/td&gt;&lt;td&gt;${inf.name}&lt;/td&gt;&lt;td&gt;${inf.age}&lt;/td&gt;&lt;td&gt;${inf.city}&lt;/td&gt;&lt;td&gt;${inf.salary}&lt;/td&gt;&lt;/tr&gt;`;</w:t>
        </w:r>
      </w:ins>
    </w:p>
    <w:p>
      <w:pPr>
        <w:suppressLineNumbers/>
        <w:bidi w:val="0"/>
        <w:spacing w:line="360" w:lineRule="auto"/>
        <w:jc w:val="left"/>
        <w:rPr>
          <w:ins w:id="244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3" w:author="Kousalya.Palanisamy" w:date="2020-09-18T14:50:02Z">
          <w:pPr>
            <w:pStyle w:val="3"/>
            <w:bidi w:val="0"/>
          </w:pPr>
        </w:pPrChange>
      </w:pPr>
      <w:ins w:id="245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46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47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tabledata+=cur_row;});</w:t>
        </w:r>
      </w:ins>
    </w:p>
    <w:p>
      <w:pPr>
        <w:suppressLineNumbers/>
        <w:bidi w:val="0"/>
        <w:spacing w:line="360" w:lineRule="auto"/>
        <w:jc w:val="left"/>
        <w:rPr>
          <w:ins w:id="249" w:author="Kousalya.Palanisamy" w:date="2020-09-18T14:50:39Z"/>
          <w:rFonts w:hint="default" w:ascii="Calibri" w:hAnsi="Calibri"/>
          <w:b w:val="0"/>
          <w:bCs w:val="0"/>
          <w:sz w:val="22"/>
          <w:szCs w:val="22"/>
          <w:lang w:val="en-US"/>
        </w:rPr>
        <w:pPrChange w:id="248" w:author="Kousalya.Palanisamy" w:date="2020-09-18T14:50:02Z">
          <w:pPr>
            <w:pStyle w:val="3"/>
            <w:bidi w:val="0"/>
          </w:pPr>
        </w:pPrChange>
      </w:pPr>
      <w:ins w:id="250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ab/>
        </w:r>
      </w:ins>
      <w:ins w:id="251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document.getElementsByTagName("tbody")[0].innerHTML = tabledata;};</w:t>
        </w:r>
      </w:ins>
    </w:p>
    <w:p>
      <w:pPr>
        <w:suppressLineNumbers/>
        <w:bidi w:val="0"/>
        <w:spacing w:line="360" w:lineRule="auto"/>
        <w:jc w:val="left"/>
        <w:rPr>
          <w:ins w:id="253" w:author="Kousalya.Palanisamy" w:date="2020-09-18T19:13:03Z"/>
          <w:rFonts w:hint="default" w:ascii="Calibri" w:hAnsi="Calibri"/>
          <w:b w:val="0"/>
          <w:bCs w:val="0"/>
          <w:sz w:val="22"/>
          <w:szCs w:val="22"/>
          <w:lang w:val="en-US"/>
        </w:rPr>
        <w:pPrChange w:id="252" w:author="Kousalya.Palanisamy" w:date="2020-09-18T14:50:02Z">
          <w:pPr>
            <w:pStyle w:val="3"/>
            <w:bidi w:val="0"/>
          </w:pPr>
        </w:pPrChange>
      </w:pPr>
      <w:ins w:id="254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display(</w:t>
        </w:r>
      </w:ins>
      <w:ins w:id="255" w:author="Kousalya.Palanisamy" w:date="2020-09-18T17:17:5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in</w:t>
        </w:r>
      </w:ins>
      <w:ins w:id="256" w:author="Kousalya.Palanisamy" w:date="2020-09-18T17:17:53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fo</w:t>
        </w:r>
      </w:ins>
      <w:ins w:id="257" w:author="Kousalya.Palanisamy" w:date="2020-09-18T17:17:55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rma</w:t>
        </w:r>
      </w:ins>
      <w:ins w:id="258" w:author="Kousalya.Palanisamy" w:date="2020-09-18T17:17:56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tion</w:t>
        </w:r>
      </w:ins>
      <w:ins w:id="259" w:author="Kousalya.Palanisamy" w:date="2020-09-18T14:50:39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t>);</w:t>
        </w:r>
      </w:ins>
    </w:p>
    <w:p>
      <w:pPr>
        <w:bidi w:val="0"/>
        <w:rPr>
          <w:ins w:id="261" w:author="Kousalya.Palanisamy" w:date="2020-09-18T19:13:12Z"/>
          <w:rFonts w:hint="default" w:ascii="Calibri" w:hAnsi="Calibri"/>
          <w:b w:val="0"/>
          <w:bCs w:val="0"/>
          <w:sz w:val="22"/>
          <w:szCs w:val="22"/>
          <w:lang w:val="en-US"/>
        </w:rPr>
        <w:pPrChange w:id="260" w:author="Kousalya.Palanisamy" w:date="2020-09-18T19:13:05Z">
          <w:pPr>
            <w:pStyle w:val="3"/>
            <w:bidi w:val="0"/>
          </w:pPr>
        </w:pPrChange>
      </w:pPr>
      <w:ins w:id="262" w:author="Kousalya.Palanisamy" w:date="2020-09-18T19:13:12Z">
        <w:r>
          <w:rPr>
            <w:rFonts w:hint="default" w:ascii="Calibri" w:hAnsi="Calibri"/>
            <w:b w:val="0"/>
            <w:bCs w:val="0"/>
            <w:sz w:val="22"/>
            <w:szCs w:val="22"/>
            <w:lang w:val="en-US"/>
          </w:rPr>
          <w:br w:type="page"/>
        </w:r>
      </w:ins>
    </w:p>
    <w:p>
      <w:pPr>
        <w:suppressLineNumbers/>
        <w:bidi w:val="0"/>
        <w:spacing w:line="360" w:lineRule="auto"/>
        <w:jc w:val="left"/>
        <w:rPr>
          <w:ins w:id="264" w:author="Kousalya.Palanisamy" w:date="2020-09-18T17:37:17Z"/>
        </w:rPr>
        <w:pPrChange w:id="263" w:author="Kousalya.Palanisamy" w:date="2020-09-18T14:50:02Z">
          <w:pPr>
            <w:pStyle w:val="3"/>
            <w:bidi w:val="0"/>
          </w:pPr>
        </w:pPrChange>
      </w:pPr>
      <w:ins w:id="265" w:author="Kousalya.Palanisamy" w:date="2020-09-18T17:37:25Z">
        <w:r>
          <w:rPr>
            <w:rFonts w:hint="default" w:cs="Times New Roman"/>
            <w:b/>
            <w:bCs/>
            <w:sz w:val="30"/>
            <w:szCs w:val="30"/>
            <w:lang w:val="en-US"/>
          </w:rPr>
          <w:t>Output :</w:t>
        </w:r>
      </w:ins>
    </w:p>
    <w:p>
      <w:pPr>
        <w:suppressLineNumbers/>
        <w:bidi w:val="0"/>
        <w:spacing w:line="360" w:lineRule="auto"/>
        <w:jc w:val="left"/>
        <w:rPr>
          <w:ins w:id="267" w:author="Kousalya.Palanisamy" w:date="2020-09-18T17:19:11Z"/>
        </w:rPr>
        <w:pPrChange w:id="266" w:author="Kousalya.Palanisamy" w:date="2020-09-18T14:50:02Z">
          <w:pPr>
            <w:pStyle w:val="3"/>
            <w:bidi w:val="0"/>
          </w:pPr>
        </w:pPrChange>
      </w:pPr>
      <w:ins w:id="268" w:author="Kousalya.Palanisamy" w:date="2020-09-18T17:19:03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3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2"/>
                      <pic:cNvPicPr>
                        <a:picLocks noChangeAspect="1"/>
                      </pic:cNvPicPr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suppressLineNumbers w:val="0"/>
        <w:spacing w:line="240" w:lineRule="auto"/>
        <w:jc w:val="left"/>
        <w:rPr>
          <w:ins w:id="271" w:author="Kousalya.Palanisamy" w:date="2020-09-18T18:32:16Z"/>
          <w:rFonts w:hint="default" w:cs="Times New Roman"/>
          <w:b/>
          <w:bCs/>
          <w:sz w:val="30"/>
          <w:szCs w:val="30"/>
          <w:lang w:val="en-US"/>
        </w:rPr>
        <w:pPrChange w:id="270" w:author="Kousalya.Palanisamy" w:date="2020-09-18T18:32:16Z">
          <w:pPr>
            <w:suppressLineNumbers/>
            <w:spacing w:line="360" w:lineRule="auto"/>
            <w:jc w:val="left"/>
          </w:pPr>
        </w:pPrChange>
      </w:pPr>
      <w:ins w:id="272" w:author="Kousalya.Palanisamy" w:date="2020-09-18T18:32:16Z">
        <w:r>
          <w:rPr>
            <w:rFonts w:hint="default" w:cs="Times New Roman"/>
            <w:b/>
            <w:bCs/>
            <w:sz w:val="30"/>
            <w:szCs w:val="30"/>
            <w:lang w:val="en-US"/>
          </w:rPr>
          <w:br w:type="page"/>
        </w:r>
      </w:ins>
    </w:p>
    <w:p>
      <w:pPr>
        <w:suppressLineNumbers/>
        <w:spacing w:line="360" w:lineRule="auto"/>
        <w:jc w:val="left"/>
        <w:rPr>
          <w:ins w:id="273" w:author="Kousalya.Palanisamy" w:date="2020-09-18T17:36:36Z"/>
          <w:rFonts w:hint="default" w:cs="Times New Roman"/>
          <w:b/>
          <w:bCs/>
          <w:sz w:val="30"/>
          <w:szCs w:val="30"/>
          <w:lang w:val="en-US"/>
        </w:rPr>
      </w:pPr>
      <w:ins w:id="274" w:author="Kousalya.Palanisamy" w:date="2020-09-18T17:36:36Z">
        <w:r>
          <w:rPr>
            <w:rFonts w:hint="default" w:cs="Times New Roman"/>
            <w:b/>
            <w:bCs/>
            <w:sz w:val="30"/>
            <w:szCs w:val="30"/>
            <w:lang w:val="en-US"/>
          </w:rPr>
          <w:t>Question 1 (</w:t>
        </w:r>
      </w:ins>
      <w:ins w:id="275" w:author="Kousalya.Palanisamy" w:date="2020-09-18T17:43:07Z">
        <w:r>
          <w:rPr>
            <w:rFonts w:hint="default" w:cs="Times New Roman"/>
            <w:b/>
            <w:bCs/>
            <w:sz w:val="30"/>
            <w:szCs w:val="30"/>
            <w:lang w:val="en-US"/>
          </w:rPr>
          <w:t>B</w:t>
        </w:r>
      </w:ins>
      <w:ins w:id="276" w:author="Kousalya.Palanisamy" w:date="2020-09-18T17:36:36Z">
        <w:r>
          <w:rPr>
            <w:rFonts w:hint="default" w:cs="Times New Roman"/>
            <w:b/>
            <w:bCs/>
            <w:sz w:val="30"/>
            <w:szCs w:val="30"/>
            <w:lang w:val="en-US"/>
          </w:rPr>
          <w:t>)</w:t>
        </w:r>
      </w:ins>
    </w:p>
    <w:p>
      <w:pPr>
        <w:suppressLineNumbers/>
        <w:spacing w:line="360" w:lineRule="auto"/>
        <w:jc w:val="left"/>
        <w:rPr>
          <w:ins w:id="277" w:author="Kousalya.Palanisamy" w:date="2020-09-18T17:36:36Z"/>
          <w:rFonts w:hint="default" w:cs="Times New Roman"/>
          <w:b/>
          <w:bCs/>
          <w:sz w:val="30"/>
          <w:szCs w:val="30"/>
          <w:lang w:val="en-US"/>
        </w:rPr>
      </w:pPr>
      <w:ins w:id="278" w:author="Kousalya.Palanisamy" w:date="2020-09-18T17:36:36Z">
        <w:r>
          <w:rPr>
            <w:rFonts w:hint="default" w:cs="Times New Roman"/>
            <w:b/>
            <w:bCs/>
            <w:sz w:val="30"/>
            <w:szCs w:val="30"/>
            <w:lang w:val="en-US"/>
          </w:rPr>
          <w:t>HTML - index.html</w:t>
        </w:r>
      </w:ins>
    </w:p>
    <w:p>
      <w:pPr>
        <w:suppressLineNumbers/>
        <w:bidi w:val="0"/>
        <w:spacing w:line="360" w:lineRule="auto"/>
        <w:jc w:val="left"/>
        <w:rPr>
          <w:ins w:id="280" w:author="Kousalya.Palanisamy" w:date="2020-09-18T17:38:26Z"/>
          <w:rFonts w:hint="default"/>
        </w:rPr>
        <w:pPrChange w:id="279" w:author="Kousalya.Palanisamy" w:date="2020-09-18T14:50:02Z">
          <w:pPr>
            <w:pStyle w:val="3"/>
            <w:bidi w:val="0"/>
          </w:pPr>
        </w:pPrChange>
      </w:pPr>
      <w:ins w:id="281" w:author="Kousalya.Palanisamy" w:date="2020-09-18T17:38:26Z">
        <w:r>
          <w:rPr>
            <w:rFonts w:hint="default"/>
          </w:rPr>
          <w:t>&lt;!DOCTYPE html&gt;</w:t>
        </w:r>
      </w:ins>
    </w:p>
    <w:p>
      <w:pPr>
        <w:suppressLineNumbers/>
        <w:bidi w:val="0"/>
        <w:spacing w:line="360" w:lineRule="auto"/>
        <w:jc w:val="left"/>
        <w:rPr>
          <w:ins w:id="283" w:author="Kousalya.Palanisamy" w:date="2020-09-18T17:38:26Z"/>
          <w:rFonts w:hint="default"/>
        </w:rPr>
        <w:pPrChange w:id="282" w:author="Kousalya.Palanisamy" w:date="2020-09-18T14:50:02Z">
          <w:pPr>
            <w:pStyle w:val="3"/>
            <w:bidi w:val="0"/>
          </w:pPr>
        </w:pPrChange>
      </w:pPr>
      <w:ins w:id="284" w:author="Kousalya.Palanisamy" w:date="2020-09-18T17:38:26Z">
        <w:r>
          <w:rPr>
            <w:rFonts w:hint="default"/>
          </w:rPr>
          <w:t>&lt;html&gt;</w:t>
        </w:r>
      </w:ins>
    </w:p>
    <w:p>
      <w:pPr>
        <w:suppressLineNumbers/>
        <w:bidi w:val="0"/>
        <w:spacing w:line="360" w:lineRule="auto"/>
        <w:jc w:val="left"/>
        <w:rPr>
          <w:ins w:id="286" w:author="Kousalya.Palanisamy" w:date="2020-09-18T17:38:26Z"/>
          <w:rFonts w:hint="default"/>
        </w:rPr>
        <w:pPrChange w:id="285" w:author="Kousalya.Palanisamy" w:date="2020-09-18T14:50:02Z">
          <w:pPr>
            <w:pStyle w:val="3"/>
            <w:bidi w:val="0"/>
          </w:pPr>
        </w:pPrChange>
      </w:pPr>
      <w:ins w:id="287" w:author="Kousalya.Palanisamy" w:date="2020-09-18T17:38:26Z">
        <w:r>
          <w:rPr>
            <w:rFonts w:hint="default"/>
          </w:rPr>
          <w:t>&lt;head&gt;</w:t>
        </w:r>
      </w:ins>
    </w:p>
    <w:p>
      <w:pPr>
        <w:suppressLineNumbers/>
        <w:bidi w:val="0"/>
        <w:spacing w:line="360" w:lineRule="auto"/>
        <w:jc w:val="left"/>
        <w:rPr>
          <w:ins w:id="289" w:author="Kousalya.Palanisamy" w:date="2020-09-18T17:38:26Z"/>
          <w:rFonts w:hint="default"/>
        </w:rPr>
        <w:pPrChange w:id="288" w:author="Kousalya.Palanisamy" w:date="2020-09-18T14:50:02Z">
          <w:pPr>
            <w:pStyle w:val="3"/>
            <w:bidi w:val="0"/>
          </w:pPr>
        </w:pPrChange>
      </w:pPr>
      <w:ins w:id="290" w:author="Kousalya.Palanisamy" w:date="2020-09-18T17:38:26Z">
        <w:r>
          <w:rPr>
            <w:rFonts w:hint="default"/>
          </w:rPr>
          <w:t>&lt;meta charset="UTF-8"&gt;</w:t>
        </w:r>
      </w:ins>
    </w:p>
    <w:p>
      <w:pPr>
        <w:suppressLineNumbers/>
        <w:bidi w:val="0"/>
        <w:spacing w:line="360" w:lineRule="auto"/>
        <w:jc w:val="left"/>
        <w:rPr>
          <w:ins w:id="292" w:author="Kousalya.Palanisamy" w:date="2020-09-18T17:38:26Z"/>
          <w:rFonts w:hint="default"/>
        </w:rPr>
        <w:pPrChange w:id="291" w:author="Kousalya.Palanisamy" w:date="2020-09-18T14:50:02Z">
          <w:pPr>
            <w:pStyle w:val="3"/>
            <w:bidi w:val="0"/>
          </w:pPr>
        </w:pPrChange>
      </w:pPr>
      <w:ins w:id="293" w:author="Kousalya.Palanisamy" w:date="2020-09-18T17:38:26Z">
        <w:r>
          <w:rPr>
            <w:rFonts w:hint="default"/>
          </w:rPr>
          <w:t>&lt;title&gt;LetsUpgrade Assignment - crud&lt;/title&gt;</w:t>
        </w:r>
      </w:ins>
    </w:p>
    <w:p>
      <w:pPr>
        <w:suppressLineNumbers/>
        <w:bidi w:val="0"/>
        <w:spacing w:line="360" w:lineRule="auto"/>
        <w:jc w:val="left"/>
        <w:rPr>
          <w:ins w:id="295" w:author="Kousalya.Palanisamy" w:date="2020-09-18T17:38:26Z"/>
          <w:rFonts w:hint="default"/>
        </w:rPr>
        <w:pPrChange w:id="294" w:author="Kousalya.Palanisamy" w:date="2020-09-18T14:50:02Z">
          <w:pPr>
            <w:pStyle w:val="3"/>
            <w:bidi w:val="0"/>
          </w:pPr>
        </w:pPrChange>
      </w:pPr>
      <w:ins w:id="296" w:author="Kousalya.Palanisamy" w:date="2020-09-18T17:38:26Z">
        <w:r>
          <w:rPr>
            <w:rFonts w:hint="default"/>
          </w:rPr>
          <w:t>&lt;style&gt;</w:t>
        </w:r>
      </w:ins>
    </w:p>
    <w:p>
      <w:pPr>
        <w:suppressLineNumbers/>
        <w:bidi w:val="0"/>
        <w:spacing w:line="360" w:lineRule="auto"/>
        <w:jc w:val="left"/>
        <w:rPr>
          <w:ins w:id="298" w:author="Kousalya.Palanisamy" w:date="2020-09-18T17:38:26Z"/>
          <w:rFonts w:hint="default"/>
        </w:rPr>
        <w:pPrChange w:id="297" w:author="Kousalya.Palanisamy" w:date="2020-09-18T14:50:02Z">
          <w:pPr>
            <w:pStyle w:val="3"/>
            <w:bidi w:val="0"/>
          </w:pPr>
        </w:pPrChange>
      </w:pPr>
      <w:ins w:id="299" w:author="Kousalya.Palanisamy" w:date="2020-09-18T17:38:26Z">
        <w:r>
          <w:rPr>
            <w:rFonts w:hint="default"/>
          </w:rPr>
          <w:tab/>
        </w:r>
      </w:ins>
      <w:ins w:id="300" w:author="Kousalya.Palanisamy" w:date="2020-09-18T17:38:26Z">
        <w:r>
          <w:rPr>
            <w:rFonts w:hint="default"/>
          </w:rPr>
          <w:t>*{</w:t>
        </w:r>
      </w:ins>
      <w:ins w:id="301" w:author="Kousalya.Palanisamy" w:date="2020-09-18T17:38:48Z">
        <w:r>
          <w:rPr>
            <w:rFonts w:hint="default"/>
            <w:lang w:val="en-US"/>
          </w:rPr>
          <w:tab/>
        </w:r>
      </w:ins>
      <w:ins w:id="302" w:author="Kousalya.Palanisamy" w:date="2020-09-18T17:38:26Z">
        <w:r>
          <w:rPr>
            <w:rFonts w:hint="default"/>
          </w:rPr>
          <w:t>margin :0px;</w:t>
        </w:r>
      </w:ins>
    </w:p>
    <w:p>
      <w:pPr>
        <w:suppressLineNumbers/>
        <w:bidi w:val="0"/>
        <w:spacing w:line="360" w:lineRule="auto"/>
        <w:jc w:val="left"/>
        <w:rPr>
          <w:ins w:id="304" w:author="Kousalya.Palanisamy" w:date="2020-09-18T17:38:26Z"/>
          <w:rFonts w:hint="default"/>
        </w:rPr>
        <w:pPrChange w:id="303" w:author="Kousalya.Palanisamy" w:date="2020-09-18T14:50:02Z">
          <w:pPr>
            <w:pStyle w:val="3"/>
            <w:bidi w:val="0"/>
          </w:pPr>
        </w:pPrChange>
      </w:pPr>
      <w:ins w:id="305" w:author="Kousalya.Palanisamy" w:date="2020-09-18T17:38:26Z">
        <w:r>
          <w:rPr>
            <w:rFonts w:hint="default"/>
          </w:rPr>
          <w:tab/>
        </w:r>
      </w:ins>
      <w:ins w:id="306" w:author="Kousalya.Palanisamy" w:date="2020-09-18T17:38:26Z">
        <w:r>
          <w:rPr>
            <w:rFonts w:hint="default"/>
          </w:rPr>
          <w:tab/>
        </w:r>
      </w:ins>
      <w:ins w:id="307" w:author="Kousalya.Palanisamy" w:date="2020-09-18T17:38:26Z">
        <w:r>
          <w:rPr>
            <w:rFonts w:hint="default"/>
          </w:rPr>
          <w:t>padding : 0px;}</w:t>
        </w:r>
      </w:ins>
      <w:ins w:id="308" w:author="Kousalya.Palanisamy" w:date="2020-09-18T17:38:26Z">
        <w:r>
          <w:rPr>
            <w:rFonts w:hint="default"/>
          </w:rPr>
          <w:tab/>
        </w:r>
      </w:ins>
    </w:p>
    <w:p>
      <w:pPr>
        <w:suppressLineNumbers/>
        <w:bidi w:val="0"/>
        <w:spacing w:line="360" w:lineRule="auto"/>
        <w:jc w:val="left"/>
        <w:rPr>
          <w:ins w:id="310" w:author="Kousalya.Palanisamy" w:date="2020-09-18T17:38:26Z"/>
          <w:rFonts w:hint="default"/>
        </w:rPr>
        <w:pPrChange w:id="309" w:author="Kousalya.Palanisamy" w:date="2020-09-18T14:50:02Z">
          <w:pPr>
            <w:pStyle w:val="3"/>
            <w:bidi w:val="0"/>
          </w:pPr>
        </w:pPrChange>
      </w:pPr>
      <w:ins w:id="311" w:author="Kousalya.Palanisamy" w:date="2020-09-18T17:38:26Z">
        <w:r>
          <w:rPr>
            <w:rFonts w:hint="default"/>
          </w:rPr>
          <w:tab/>
        </w:r>
      </w:ins>
      <w:ins w:id="312" w:author="Kousalya.Palanisamy" w:date="2020-09-18T17:38:26Z">
        <w:r>
          <w:rPr>
            <w:rFonts w:hint="default"/>
          </w:rPr>
          <w:t>.table{width : 100%;}</w:t>
        </w:r>
      </w:ins>
    </w:p>
    <w:p>
      <w:pPr>
        <w:suppressLineNumbers/>
        <w:bidi w:val="0"/>
        <w:spacing w:line="360" w:lineRule="auto"/>
        <w:jc w:val="left"/>
        <w:rPr>
          <w:ins w:id="314" w:author="Kousalya.Palanisamy" w:date="2020-09-18T17:38:26Z"/>
          <w:rFonts w:hint="default"/>
        </w:rPr>
        <w:pPrChange w:id="313" w:author="Kousalya.Palanisamy" w:date="2020-09-18T14:50:02Z">
          <w:pPr>
            <w:pStyle w:val="3"/>
            <w:bidi w:val="0"/>
          </w:pPr>
        </w:pPrChange>
      </w:pPr>
      <w:ins w:id="315" w:author="Kousalya.Palanisamy" w:date="2020-09-18T17:38:26Z">
        <w:r>
          <w:rPr>
            <w:rFonts w:hint="default"/>
          </w:rPr>
          <w:tab/>
        </w:r>
      </w:ins>
      <w:ins w:id="316" w:author="Kousalya.Palanisamy" w:date="2020-09-18T17:38:26Z">
        <w:r>
          <w:rPr>
            <w:rFonts w:hint="default"/>
          </w:rPr>
          <w:t>th,td{height : 40px;</w:t>
        </w:r>
      </w:ins>
    </w:p>
    <w:p>
      <w:pPr>
        <w:suppressLineNumbers/>
        <w:bidi w:val="0"/>
        <w:spacing w:line="360" w:lineRule="auto"/>
        <w:jc w:val="left"/>
        <w:rPr>
          <w:ins w:id="318" w:author="Kousalya.Palanisamy" w:date="2020-09-18T17:38:26Z"/>
          <w:rFonts w:hint="default"/>
        </w:rPr>
        <w:pPrChange w:id="317" w:author="Kousalya.Palanisamy" w:date="2020-09-18T14:50:02Z">
          <w:pPr>
            <w:pStyle w:val="3"/>
            <w:bidi w:val="0"/>
          </w:pPr>
        </w:pPrChange>
      </w:pPr>
      <w:ins w:id="319" w:author="Kousalya.Palanisamy" w:date="2020-09-18T17:38:26Z">
        <w:r>
          <w:rPr>
            <w:rFonts w:hint="default"/>
          </w:rPr>
          <w:tab/>
        </w:r>
      </w:ins>
      <w:ins w:id="320" w:author="Kousalya.Palanisamy" w:date="2020-09-18T17:38:26Z">
        <w:r>
          <w:rPr>
            <w:rFonts w:hint="default"/>
          </w:rPr>
          <w:tab/>
        </w:r>
      </w:ins>
      <w:ins w:id="321" w:author="Kousalya.Palanisamy" w:date="2020-09-18T17:38:26Z">
        <w:r>
          <w:rPr>
            <w:rFonts w:hint="default"/>
          </w:rPr>
          <w:t>text-align : center;}</w:t>
        </w:r>
      </w:ins>
    </w:p>
    <w:p>
      <w:pPr>
        <w:suppressLineNumbers/>
        <w:bidi w:val="0"/>
        <w:spacing w:line="360" w:lineRule="auto"/>
        <w:jc w:val="left"/>
        <w:rPr>
          <w:ins w:id="323" w:author="Kousalya.Palanisamy" w:date="2020-09-18T17:38:26Z"/>
          <w:rFonts w:hint="default"/>
        </w:rPr>
        <w:pPrChange w:id="322" w:author="Kousalya.Palanisamy" w:date="2020-09-18T14:50:02Z">
          <w:pPr>
            <w:pStyle w:val="3"/>
            <w:bidi w:val="0"/>
          </w:pPr>
        </w:pPrChange>
      </w:pPr>
      <w:ins w:id="324" w:author="Kousalya.Palanisamy" w:date="2020-09-18T17:38:26Z">
        <w:r>
          <w:rPr>
            <w:rFonts w:hint="default"/>
          </w:rPr>
          <w:tab/>
        </w:r>
      </w:ins>
      <w:ins w:id="325" w:author="Kousalya.Palanisamy" w:date="2020-09-18T17:38:26Z">
        <w:r>
          <w:rPr>
            <w:rFonts w:hint="default"/>
          </w:rPr>
          <w:t>.form{width : 100%;</w:t>
        </w:r>
      </w:ins>
    </w:p>
    <w:p>
      <w:pPr>
        <w:suppressLineNumbers/>
        <w:bidi w:val="0"/>
        <w:spacing w:line="360" w:lineRule="auto"/>
        <w:jc w:val="left"/>
        <w:rPr>
          <w:ins w:id="327" w:author="Kousalya.Palanisamy" w:date="2020-09-18T17:38:26Z"/>
          <w:rFonts w:hint="default"/>
        </w:rPr>
        <w:pPrChange w:id="326" w:author="Kousalya.Palanisamy" w:date="2020-09-18T14:50:02Z">
          <w:pPr>
            <w:pStyle w:val="3"/>
            <w:bidi w:val="0"/>
          </w:pPr>
        </w:pPrChange>
      </w:pPr>
      <w:ins w:id="328" w:author="Kousalya.Palanisamy" w:date="2020-09-18T17:38:26Z">
        <w:r>
          <w:rPr>
            <w:rFonts w:hint="default"/>
          </w:rPr>
          <w:tab/>
        </w:r>
      </w:ins>
      <w:ins w:id="329" w:author="Kousalya.Palanisamy" w:date="2020-09-18T17:38:26Z">
        <w:r>
          <w:rPr>
            <w:rFonts w:hint="default"/>
          </w:rPr>
          <w:tab/>
        </w:r>
      </w:ins>
      <w:ins w:id="330" w:author="Kousalya.Palanisamy" w:date="2020-09-18T17:38:26Z">
        <w:r>
          <w:rPr>
            <w:rFonts w:hint="default"/>
          </w:rPr>
          <w:t>padding-bottom : 10px;</w:t>
        </w:r>
      </w:ins>
    </w:p>
    <w:p>
      <w:pPr>
        <w:suppressLineNumbers/>
        <w:bidi w:val="0"/>
        <w:spacing w:line="360" w:lineRule="auto"/>
        <w:jc w:val="left"/>
        <w:rPr>
          <w:ins w:id="332" w:author="Kousalya.Palanisamy" w:date="2020-09-18T17:38:26Z"/>
          <w:rFonts w:hint="default"/>
        </w:rPr>
        <w:pPrChange w:id="331" w:author="Kousalya.Palanisamy" w:date="2020-09-18T14:50:02Z">
          <w:pPr>
            <w:pStyle w:val="3"/>
            <w:bidi w:val="0"/>
          </w:pPr>
        </w:pPrChange>
      </w:pPr>
      <w:ins w:id="333" w:author="Kousalya.Palanisamy" w:date="2020-09-18T17:38:26Z">
        <w:r>
          <w:rPr>
            <w:rFonts w:hint="default"/>
          </w:rPr>
          <w:tab/>
        </w:r>
      </w:ins>
      <w:ins w:id="334" w:author="Kousalya.Palanisamy" w:date="2020-09-18T17:38:26Z">
        <w:r>
          <w:rPr>
            <w:rFonts w:hint="default"/>
          </w:rPr>
          <w:tab/>
        </w:r>
      </w:ins>
      <w:ins w:id="335" w:author="Kousalya.Palanisamy" w:date="2020-09-18T17:38:26Z">
        <w:r>
          <w:rPr>
            <w:rFonts w:hint="default"/>
          </w:rPr>
          <w:t>padding-left:30px;</w:t>
        </w:r>
      </w:ins>
      <w:ins w:id="336" w:author="Kousalya.Palanisamy" w:date="2020-09-18T17:38:26Z">
        <w:r>
          <w:rPr>
            <w:rFonts w:hint="default"/>
          </w:rPr>
          <w:tab/>
        </w:r>
      </w:ins>
      <w:ins w:id="337" w:author="Kousalya.Palanisamy" w:date="2020-09-18T17:38:26Z">
        <w:r>
          <w:rPr>
            <w:rFonts w:hint="default"/>
          </w:rPr>
          <w:t>}</w:t>
        </w:r>
      </w:ins>
    </w:p>
    <w:p>
      <w:pPr>
        <w:suppressLineNumbers/>
        <w:bidi w:val="0"/>
        <w:spacing w:line="360" w:lineRule="auto"/>
        <w:jc w:val="left"/>
        <w:rPr>
          <w:ins w:id="339" w:author="Kousalya.Palanisamy" w:date="2020-09-18T17:38:26Z"/>
          <w:rFonts w:hint="default"/>
        </w:rPr>
        <w:pPrChange w:id="338" w:author="Kousalya.Palanisamy" w:date="2020-09-18T14:50:02Z">
          <w:pPr>
            <w:pStyle w:val="3"/>
            <w:bidi w:val="0"/>
          </w:pPr>
        </w:pPrChange>
      </w:pPr>
      <w:ins w:id="340" w:author="Kousalya.Palanisamy" w:date="2020-09-18T17:38:26Z">
        <w:r>
          <w:rPr>
            <w:rFonts w:hint="default"/>
          </w:rPr>
          <w:tab/>
        </w:r>
      </w:ins>
      <w:ins w:id="341" w:author="Kousalya.Palanisamy" w:date="2020-09-18T17:38:26Z">
        <w:r>
          <w:rPr>
            <w:rFonts w:hint="default"/>
          </w:rPr>
          <w:t>button{height :30px;</w:t>
        </w:r>
      </w:ins>
    </w:p>
    <w:p>
      <w:pPr>
        <w:suppressLineNumbers/>
        <w:bidi w:val="0"/>
        <w:spacing w:line="360" w:lineRule="auto"/>
        <w:jc w:val="left"/>
        <w:rPr>
          <w:ins w:id="343" w:author="Kousalya.Palanisamy" w:date="2020-09-18T17:38:26Z"/>
          <w:rFonts w:hint="default"/>
        </w:rPr>
        <w:pPrChange w:id="342" w:author="Kousalya.Palanisamy" w:date="2020-09-18T14:50:02Z">
          <w:pPr>
            <w:pStyle w:val="3"/>
            <w:bidi w:val="0"/>
          </w:pPr>
        </w:pPrChange>
      </w:pPr>
      <w:ins w:id="344" w:author="Kousalya.Palanisamy" w:date="2020-09-18T17:38:26Z">
        <w:r>
          <w:rPr>
            <w:rFonts w:hint="default"/>
          </w:rPr>
          <w:tab/>
        </w:r>
      </w:ins>
      <w:ins w:id="345" w:author="Kousalya.Palanisamy" w:date="2020-09-18T17:38:26Z">
        <w:r>
          <w:rPr>
            <w:rFonts w:hint="default"/>
          </w:rPr>
          <w:tab/>
        </w:r>
      </w:ins>
      <w:ins w:id="346" w:author="Kousalya.Palanisamy" w:date="2020-09-18T17:38:26Z">
        <w:r>
          <w:rPr>
            <w:rFonts w:hint="default"/>
          </w:rPr>
          <w:t>width : 50px;</w:t>
        </w:r>
      </w:ins>
    </w:p>
    <w:p>
      <w:pPr>
        <w:suppressLineNumbers/>
        <w:bidi w:val="0"/>
        <w:spacing w:line="360" w:lineRule="auto"/>
        <w:jc w:val="left"/>
        <w:rPr>
          <w:ins w:id="348" w:author="Kousalya.Palanisamy" w:date="2020-09-18T17:38:26Z"/>
          <w:rFonts w:hint="default"/>
        </w:rPr>
        <w:pPrChange w:id="347" w:author="Kousalya.Palanisamy" w:date="2020-09-18T14:50:02Z">
          <w:pPr>
            <w:pStyle w:val="3"/>
            <w:bidi w:val="0"/>
          </w:pPr>
        </w:pPrChange>
      </w:pPr>
      <w:ins w:id="349" w:author="Kousalya.Palanisamy" w:date="2020-09-18T17:38:26Z">
        <w:r>
          <w:rPr>
            <w:rFonts w:hint="default"/>
          </w:rPr>
          <w:tab/>
        </w:r>
      </w:ins>
      <w:ins w:id="350" w:author="Kousalya.Palanisamy" w:date="2020-09-18T17:38:26Z">
        <w:r>
          <w:rPr>
            <w:rFonts w:hint="default"/>
          </w:rPr>
          <w:tab/>
        </w:r>
      </w:ins>
      <w:ins w:id="351" w:author="Kousalya.Palanisamy" w:date="2020-09-18T17:38:26Z">
        <w:r>
          <w:rPr>
            <w:rFonts w:hint="default"/>
          </w:rPr>
          <w:t>text-align : center;}</w:t>
        </w:r>
      </w:ins>
    </w:p>
    <w:p>
      <w:pPr>
        <w:suppressLineNumbers/>
        <w:bidi w:val="0"/>
        <w:spacing w:line="360" w:lineRule="auto"/>
        <w:jc w:val="left"/>
        <w:rPr>
          <w:ins w:id="353" w:author="Kousalya.Palanisamy" w:date="2020-09-18T17:38:26Z"/>
          <w:rFonts w:hint="default"/>
        </w:rPr>
        <w:pPrChange w:id="352" w:author="Kousalya.Palanisamy" w:date="2020-09-18T14:50:02Z">
          <w:pPr>
            <w:pStyle w:val="3"/>
            <w:bidi w:val="0"/>
          </w:pPr>
        </w:pPrChange>
      </w:pPr>
      <w:ins w:id="354" w:author="Kousalya.Palanisamy" w:date="2020-09-18T17:38:26Z">
        <w:r>
          <w:rPr>
            <w:rFonts w:hint="default"/>
          </w:rPr>
          <w:t>&lt;/style&gt;</w:t>
        </w:r>
      </w:ins>
    </w:p>
    <w:p>
      <w:pPr>
        <w:suppressLineNumbers/>
        <w:bidi w:val="0"/>
        <w:spacing w:line="360" w:lineRule="auto"/>
        <w:jc w:val="left"/>
        <w:rPr>
          <w:ins w:id="356" w:author="Kousalya.Palanisamy" w:date="2020-09-18T17:38:26Z"/>
          <w:rFonts w:hint="default"/>
        </w:rPr>
        <w:pPrChange w:id="355" w:author="Kousalya.Palanisamy" w:date="2020-09-18T14:50:02Z">
          <w:pPr>
            <w:pStyle w:val="3"/>
            <w:bidi w:val="0"/>
          </w:pPr>
        </w:pPrChange>
      </w:pPr>
      <w:ins w:id="357" w:author="Kousalya.Palanisamy" w:date="2020-09-18T17:38:26Z">
        <w:r>
          <w:rPr>
            <w:rFonts w:hint="default"/>
          </w:rPr>
          <w:t>&lt;/head&gt;</w:t>
        </w:r>
      </w:ins>
    </w:p>
    <w:p>
      <w:pPr>
        <w:suppressLineNumbers/>
        <w:bidi w:val="0"/>
        <w:spacing w:line="360" w:lineRule="auto"/>
        <w:jc w:val="left"/>
        <w:rPr>
          <w:ins w:id="359" w:author="Kousalya.Palanisamy" w:date="2020-09-18T17:38:26Z"/>
          <w:rFonts w:hint="default"/>
        </w:rPr>
        <w:pPrChange w:id="358" w:author="Kousalya.Palanisamy" w:date="2020-09-18T14:50:02Z">
          <w:pPr>
            <w:pStyle w:val="3"/>
            <w:bidi w:val="0"/>
          </w:pPr>
        </w:pPrChange>
      </w:pPr>
      <w:ins w:id="360" w:author="Kousalya.Palanisamy" w:date="2020-09-18T17:38:26Z">
        <w:r>
          <w:rPr>
            <w:rFonts w:hint="default"/>
          </w:rPr>
          <w:t>&lt;body&gt;&lt;div class = "data"&gt;</w:t>
        </w:r>
      </w:ins>
    </w:p>
    <w:p>
      <w:pPr>
        <w:suppressLineNumbers/>
        <w:bidi w:val="0"/>
        <w:spacing w:line="360" w:lineRule="auto"/>
        <w:jc w:val="left"/>
        <w:rPr>
          <w:ins w:id="362" w:author="Kousalya.Palanisamy" w:date="2020-09-18T17:38:26Z"/>
          <w:rFonts w:hint="default"/>
        </w:rPr>
        <w:pPrChange w:id="361" w:author="Kousalya.Palanisamy" w:date="2020-09-18T14:50:02Z">
          <w:pPr>
            <w:pStyle w:val="3"/>
            <w:bidi w:val="0"/>
          </w:pPr>
        </w:pPrChange>
      </w:pPr>
      <w:ins w:id="363" w:author="Kousalya.Palanisamy" w:date="2020-09-18T17:38:26Z">
        <w:r>
          <w:rPr>
            <w:rFonts w:hint="default"/>
          </w:rPr>
          <w:t>&lt;div class = "form"&gt;</w:t>
        </w:r>
      </w:ins>
    </w:p>
    <w:p>
      <w:pPr>
        <w:suppressLineNumbers/>
        <w:bidi w:val="0"/>
        <w:spacing w:line="360" w:lineRule="auto"/>
        <w:jc w:val="left"/>
        <w:rPr>
          <w:ins w:id="365" w:author="Kousalya.Palanisamy" w:date="2020-09-18T17:38:26Z"/>
          <w:rFonts w:hint="default"/>
        </w:rPr>
        <w:pPrChange w:id="364" w:author="Kousalya.Palanisamy" w:date="2020-09-18T14:50:02Z">
          <w:pPr>
            <w:pStyle w:val="3"/>
            <w:bidi w:val="0"/>
          </w:pPr>
        </w:pPrChange>
      </w:pPr>
      <w:ins w:id="366" w:author="Kousalya.Palanisamy" w:date="2020-09-18T17:38:26Z">
        <w:r>
          <w:rPr>
            <w:rFonts w:hint="default"/>
          </w:rPr>
          <w:t>&lt;input type = "text" placeholder = "Search Name" id = "srchName" onkeyup = "search()"/&gt;</w:t>
        </w:r>
      </w:ins>
    </w:p>
    <w:p>
      <w:pPr>
        <w:suppressLineNumbers/>
        <w:bidi w:val="0"/>
        <w:spacing w:line="360" w:lineRule="auto"/>
        <w:jc w:val="left"/>
        <w:rPr>
          <w:ins w:id="368" w:author="Kousalya.Palanisamy" w:date="2020-09-18T17:38:26Z"/>
          <w:rFonts w:hint="default"/>
        </w:rPr>
        <w:pPrChange w:id="367" w:author="Kousalya.Palanisamy" w:date="2020-09-18T14:50:02Z">
          <w:pPr>
            <w:pStyle w:val="3"/>
            <w:bidi w:val="0"/>
          </w:pPr>
        </w:pPrChange>
      </w:pPr>
      <w:ins w:id="369" w:author="Kousalya.Palanisamy" w:date="2020-09-18T17:38:26Z">
        <w:r>
          <w:rPr>
            <w:rFonts w:hint="default"/>
          </w:rPr>
          <w:t>&lt;input type = "text" placeholder = "Search City" id = "srchCity" onkeyup = "search()"/&gt;</w:t>
        </w:r>
      </w:ins>
    </w:p>
    <w:p>
      <w:pPr>
        <w:suppressLineNumbers/>
        <w:bidi w:val="0"/>
        <w:spacing w:line="360" w:lineRule="auto"/>
        <w:jc w:val="left"/>
        <w:rPr>
          <w:ins w:id="371" w:author="Kousalya.Palanisamy" w:date="2020-09-18T17:38:26Z"/>
          <w:rFonts w:hint="default"/>
        </w:rPr>
        <w:pPrChange w:id="370" w:author="Kousalya.Palanisamy" w:date="2020-09-18T14:50:02Z">
          <w:pPr>
            <w:pStyle w:val="3"/>
            <w:bidi w:val="0"/>
          </w:pPr>
        </w:pPrChange>
      </w:pPr>
      <w:ins w:id="372" w:author="Kousalya.Palanisamy" w:date="2020-09-18T17:38:26Z">
        <w:r>
          <w:rPr>
            <w:rFonts w:hint="default"/>
          </w:rPr>
          <w:t>&lt;/div&gt;</w:t>
        </w:r>
      </w:ins>
    </w:p>
    <w:p>
      <w:pPr>
        <w:suppressLineNumbers/>
        <w:bidi w:val="0"/>
        <w:spacing w:line="360" w:lineRule="auto"/>
        <w:jc w:val="left"/>
        <w:rPr>
          <w:ins w:id="374" w:author="Kousalya.Palanisamy" w:date="2020-09-18T17:38:26Z"/>
          <w:rFonts w:hint="default"/>
        </w:rPr>
        <w:pPrChange w:id="373" w:author="Kousalya.Palanisamy" w:date="2020-09-18T14:50:02Z">
          <w:pPr>
            <w:pStyle w:val="3"/>
            <w:bidi w:val="0"/>
          </w:pPr>
        </w:pPrChange>
      </w:pPr>
      <w:ins w:id="375" w:author="Kousalya.Palanisamy" w:date="2020-09-18T17:38:26Z">
        <w:r>
          <w:rPr>
            <w:rFonts w:hint="default"/>
          </w:rPr>
          <w:t>&lt;table border ="1" class = "table" cellspacing = "0"&gt;</w:t>
        </w:r>
      </w:ins>
    </w:p>
    <w:p>
      <w:pPr>
        <w:suppressLineNumbers/>
        <w:bidi w:val="0"/>
        <w:spacing w:line="360" w:lineRule="auto"/>
        <w:jc w:val="left"/>
        <w:rPr>
          <w:ins w:id="377" w:author="Kousalya.Palanisamy" w:date="2020-09-18T17:38:26Z"/>
          <w:rFonts w:hint="default"/>
        </w:rPr>
        <w:pPrChange w:id="376" w:author="Kousalya.Palanisamy" w:date="2020-09-18T14:50:02Z">
          <w:pPr>
            <w:pStyle w:val="3"/>
            <w:bidi w:val="0"/>
          </w:pPr>
        </w:pPrChange>
      </w:pPr>
      <w:ins w:id="378" w:author="Kousalya.Palanisamy" w:date="2020-09-18T17:38:26Z">
        <w:r>
          <w:rPr>
            <w:rFonts w:hint="default"/>
          </w:rPr>
          <w:tab/>
        </w:r>
      </w:ins>
      <w:ins w:id="379" w:author="Kousalya.Palanisamy" w:date="2020-09-18T17:38:26Z">
        <w:r>
          <w:rPr>
            <w:rFonts w:hint="default"/>
          </w:rPr>
          <w:t>&lt;thead&gt;&lt;tr&gt;</w:t>
        </w:r>
      </w:ins>
    </w:p>
    <w:p>
      <w:pPr>
        <w:suppressLineNumbers/>
        <w:bidi w:val="0"/>
        <w:spacing w:line="360" w:lineRule="auto"/>
        <w:jc w:val="left"/>
        <w:rPr>
          <w:ins w:id="381" w:author="Kousalya.Palanisamy" w:date="2020-09-18T17:38:26Z"/>
          <w:rFonts w:hint="default"/>
        </w:rPr>
        <w:pPrChange w:id="380" w:author="Kousalya.Palanisamy" w:date="2020-09-18T14:50:02Z">
          <w:pPr>
            <w:pStyle w:val="3"/>
            <w:bidi w:val="0"/>
          </w:pPr>
        </w:pPrChange>
      </w:pPr>
      <w:ins w:id="382" w:author="Kousalya.Palanisamy" w:date="2020-09-18T17:38:26Z">
        <w:r>
          <w:rPr>
            <w:rFonts w:hint="default"/>
          </w:rPr>
          <w:tab/>
        </w:r>
      </w:ins>
      <w:ins w:id="383" w:author="Kousalya.Palanisamy" w:date="2020-09-18T17:38:26Z">
        <w:r>
          <w:rPr>
            <w:rFonts w:hint="default"/>
          </w:rPr>
          <w:tab/>
        </w:r>
      </w:ins>
      <w:ins w:id="384" w:author="Kousalya.Palanisamy" w:date="2020-09-18T17:38:26Z">
        <w:r>
          <w:rPr>
            <w:rFonts w:hint="default"/>
          </w:rPr>
          <w:tab/>
        </w:r>
      </w:ins>
      <w:ins w:id="385" w:author="Kousalya.Palanisamy" w:date="2020-09-18T17:38:26Z">
        <w:r>
          <w:rPr>
            <w:rFonts w:hint="default"/>
          </w:rPr>
          <w:t>&lt;th&gt;Sr no&lt;/th&gt;</w:t>
        </w:r>
      </w:ins>
    </w:p>
    <w:p>
      <w:pPr>
        <w:suppressLineNumbers/>
        <w:bidi w:val="0"/>
        <w:spacing w:line="360" w:lineRule="auto"/>
        <w:jc w:val="left"/>
        <w:rPr>
          <w:ins w:id="387" w:author="Kousalya.Palanisamy" w:date="2020-09-18T17:38:26Z"/>
          <w:rFonts w:hint="default"/>
        </w:rPr>
        <w:pPrChange w:id="386" w:author="Kousalya.Palanisamy" w:date="2020-09-18T14:50:02Z">
          <w:pPr>
            <w:pStyle w:val="3"/>
            <w:bidi w:val="0"/>
          </w:pPr>
        </w:pPrChange>
      </w:pPr>
      <w:ins w:id="388" w:author="Kousalya.Palanisamy" w:date="2020-09-18T17:38:26Z">
        <w:r>
          <w:rPr>
            <w:rFonts w:hint="default"/>
          </w:rPr>
          <w:tab/>
        </w:r>
      </w:ins>
      <w:ins w:id="389" w:author="Kousalya.Palanisamy" w:date="2020-09-18T17:38:26Z">
        <w:r>
          <w:rPr>
            <w:rFonts w:hint="default"/>
          </w:rPr>
          <w:tab/>
        </w:r>
      </w:ins>
      <w:ins w:id="390" w:author="Kousalya.Palanisamy" w:date="2020-09-18T17:38:26Z">
        <w:r>
          <w:rPr>
            <w:rFonts w:hint="default"/>
          </w:rPr>
          <w:tab/>
        </w:r>
      </w:ins>
      <w:ins w:id="391" w:author="Kousalya.Palanisamy" w:date="2020-09-18T17:38:26Z">
        <w:r>
          <w:rPr>
            <w:rFonts w:hint="default"/>
          </w:rPr>
          <w:t>&lt;th&gt;Name&lt;/th&gt;</w:t>
        </w:r>
      </w:ins>
    </w:p>
    <w:p>
      <w:pPr>
        <w:suppressLineNumbers/>
        <w:bidi w:val="0"/>
        <w:spacing w:line="360" w:lineRule="auto"/>
        <w:jc w:val="left"/>
        <w:rPr>
          <w:ins w:id="393" w:author="Kousalya.Palanisamy" w:date="2020-09-18T17:38:26Z"/>
          <w:rFonts w:hint="default"/>
        </w:rPr>
        <w:pPrChange w:id="392" w:author="Kousalya.Palanisamy" w:date="2020-09-18T14:50:02Z">
          <w:pPr>
            <w:pStyle w:val="3"/>
            <w:bidi w:val="0"/>
          </w:pPr>
        </w:pPrChange>
      </w:pPr>
      <w:ins w:id="394" w:author="Kousalya.Palanisamy" w:date="2020-09-18T17:38:26Z">
        <w:r>
          <w:rPr>
            <w:rFonts w:hint="default"/>
          </w:rPr>
          <w:tab/>
        </w:r>
      </w:ins>
      <w:ins w:id="395" w:author="Kousalya.Palanisamy" w:date="2020-09-18T17:38:26Z">
        <w:r>
          <w:rPr>
            <w:rFonts w:hint="default"/>
          </w:rPr>
          <w:tab/>
        </w:r>
      </w:ins>
      <w:ins w:id="396" w:author="Kousalya.Palanisamy" w:date="2020-09-18T17:38:26Z">
        <w:r>
          <w:rPr>
            <w:rFonts w:hint="default"/>
          </w:rPr>
          <w:tab/>
        </w:r>
      </w:ins>
      <w:ins w:id="397" w:author="Kousalya.Palanisamy" w:date="2020-09-18T17:38:26Z">
        <w:r>
          <w:rPr>
            <w:rFonts w:hint="default"/>
          </w:rPr>
          <w:t>&lt;th&gt;Age&lt;/th&gt;</w:t>
        </w:r>
      </w:ins>
    </w:p>
    <w:p>
      <w:pPr>
        <w:suppressLineNumbers/>
        <w:bidi w:val="0"/>
        <w:spacing w:line="360" w:lineRule="auto"/>
        <w:jc w:val="left"/>
        <w:rPr>
          <w:ins w:id="399" w:author="Kousalya.Palanisamy" w:date="2020-09-18T17:38:26Z"/>
          <w:rFonts w:hint="default"/>
        </w:rPr>
        <w:pPrChange w:id="398" w:author="Kousalya.Palanisamy" w:date="2020-09-18T14:50:02Z">
          <w:pPr>
            <w:pStyle w:val="3"/>
            <w:bidi w:val="0"/>
          </w:pPr>
        </w:pPrChange>
      </w:pPr>
      <w:ins w:id="400" w:author="Kousalya.Palanisamy" w:date="2020-09-18T17:38:26Z">
        <w:r>
          <w:rPr>
            <w:rFonts w:hint="default"/>
          </w:rPr>
          <w:tab/>
        </w:r>
      </w:ins>
      <w:ins w:id="401" w:author="Kousalya.Palanisamy" w:date="2020-09-18T17:38:26Z">
        <w:r>
          <w:rPr>
            <w:rFonts w:hint="default"/>
          </w:rPr>
          <w:tab/>
        </w:r>
      </w:ins>
      <w:ins w:id="402" w:author="Kousalya.Palanisamy" w:date="2020-09-18T17:38:26Z">
        <w:r>
          <w:rPr>
            <w:rFonts w:hint="default"/>
          </w:rPr>
          <w:tab/>
        </w:r>
      </w:ins>
      <w:ins w:id="403" w:author="Kousalya.Palanisamy" w:date="2020-09-18T17:38:26Z">
        <w:r>
          <w:rPr>
            <w:rFonts w:hint="default"/>
          </w:rPr>
          <w:t>&lt;th&gt;City&lt;/th&gt;</w:t>
        </w:r>
      </w:ins>
    </w:p>
    <w:p>
      <w:pPr>
        <w:suppressLineNumbers/>
        <w:bidi w:val="0"/>
        <w:spacing w:line="360" w:lineRule="auto"/>
        <w:jc w:val="left"/>
        <w:rPr>
          <w:ins w:id="405" w:author="Kousalya.Palanisamy" w:date="2020-09-18T17:38:26Z"/>
          <w:rFonts w:hint="default"/>
        </w:rPr>
        <w:pPrChange w:id="404" w:author="Kousalya.Palanisamy" w:date="2020-09-18T14:50:02Z">
          <w:pPr>
            <w:pStyle w:val="3"/>
            <w:bidi w:val="0"/>
          </w:pPr>
        </w:pPrChange>
      </w:pPr>
      <w:ins w:id="406" w:author="Kousalya.Palanisamy" w:date="2020-09-18T17:38:26Z">
        <w:r>
          <w:rPr>
            <w:rFonts w:hint="default"/>
          </w:rPr>
          <w:tab/>
        </w:r>
      </w:ins>
      <w:ins w:id="407" w:author="Kousalya.Palanisamy" w:date="2020-09-18T17:38:26Z">
        <w:r>
          <w:rPr>
            <w:rFonts w:hint="default"/>
          </w:rPr>
          <w:tab/>
        </w:r>
      </w:ins>
      <w:ins w:id="408" w:author="Kousalya.Palanisamy" w:date="2020-09-18T17:38:26Z">
        <w:r>
          <w:rPr>
            <w:rFonts w:hint="default"/>
          </w:rPr>
          <w:tab/>
        </w:r>
      </w:ins>
      <w:ins w:id="409" w:author="Kousalya.Palanisamy" w:date="2020-09-18T17:38:26Z">
        <w:r>
          <w:rPr>
            <w:rFonts w:hint="default"/>
          </w:rPr>
          <w:t>&lt;th&gt;Salary&lt;/th&gt;&lt;/tr&gt;</w:t>
        </w:r>
      </w:ins>
    </w:p>
    <w:p>
      <w:pPr>
        <w:suppressLineNumbers/>
        <w:bidi w:val="0"/>
        <w:spacing w:line="360" w:lineRule="auto"/>
        <w:jc w:val="left"/>
        <w:rPr>
          <w:ins w:id="411" w:author="Kousalya.Palanisamy" w:date="2020-09-18T17:38:26Z"/>
          <w:rFonts w:hint="default"/>
        </w:rPr>
        <w:pPrChange w:id="410" w:author="Kousalya.Palanisamy" w:date="2020-09-18T14:50:02Z">
          <w:pPr>
            <w:pStyle w:val="3"/>
            <w:bidi w:val="0"/>
          </w:pPr>
        </w:pPrChange>
      </w:pPr>
      <w:ins w:id="412" w:author="Kousalya.Palanisamy" w:date="2020-09-18T17:38:26Z">
        <w:r>
          <w:rPr>
            <w:rFonts w:hint="default"/>
          </w:rPr>
          <w:tab/>
        </w:r>
      </w:ins>
      <w:ins w:id="413" w:author="Kousalya.Palanisamy" w:date="2020-09-18T17:38:26Z">
        <w:r>
          <w:rPr>
            <w:rFonts w:hint="default"/>
          </w:rPr>
          <w:t>&lt;/thead&gt;</w:t>
        </w:r>
      </w:ins>
      <w:ins w:id="414" w:author="Kousalya.Palanisamy" w:date="2020-09-18T17:38:26Z">
        <w:r>
          <w:rPr>
            <w:rFonts w:hint="default"/>
          </w:rPr>
          <w:tab/>
        </w:r>
      </w:ins>
      <w:ins w:id="415" w:author="Kousalya.Palanisamy" w:date="2020-09-18T17:38:26Z">
        <w:r>
          <w:rPr>
            <w:rFonts w:hint="default"/>
          </w:rPr>
          <w:t>&lt;tbody class = "tablebody"&gt;&lt;/tbody&gt;</w:t>
        </w:r>
      </w:ins>
    </w:p>
    <w:p>
      <w:pPr>
        <w:suppressLineNumbers/>
        <w:bidi w:val="0"/>
        <w:spacing w:line="360" w:lineRule="auto"/>
        <w:jc w:val="left"/>
        <w:rPr>
          <w:ins w:id="417" w:author="Kousalya.Palanisamy" w:date="2020-09-18T17:38:26Z"/>
          <w:rFonts w:hint="default"/>
        </w:rPr>
        <w:pPrChange w:id="416" w:author="Kousalya.Palanisamy" w:date="2020-09-18T14:50:02Z">
          <w:pPr>
            <w:pStyle w:val="3"/>
            <w:bidi w:val="0"/>
          </w:pPr>
        </w:pPrChange>
      </w:pPr>
      <w:ins w:id="418" w:author="Kousalya.Palanisamy" w:date="2020-09-18T17:38:26Z">
        <w:r>
          <w:rPr>
            <w:rFonts w:hint="default"/>
          </w:rPr>
          <w:t>&lt;/table&gt;&lt;/div&gt;</w:t>
        </w:r>
      </w:ins>
    </w:p>
    <w:p>
      <w:pPr>
        <w:suppressLineNumbers/>
        <w:bidi w:val="0"/>
        <w:spacing w:line="360" w:lineRule="auto"/>
        <w:jc w:val="left"/>
        <w:rPr>
          <w:ins w:id="420" w:author="Kousalya.Palanisamy" w:date="2020-09-18T17:38:26Z"/>
          <w:rFonts w:hint="default"/>
        </w:rPr>
        <w:pPrChange w:id="419" w:author="Kousalya.Palanisamy" w:date="2020-09-18T14:50:02Z">
          <w:pPr>
            <w:pStyle w:val="3"/>
            <w:bidi w:val="0"/>
          </w:pPr>
        </w:pPrChange>
      </w:pPr>
      <w:ins w:id="421" w:author="Kousalya.Palanisamy" w:date="2020-09-18T17:38:26Z">
        <w:r>
          <w:rPr>
            <w:rFonts w:hint="default"/>
          </w:rPr>
          <w:t>&lt;script type = "text/javascript" src = "</w:t>
        </w:r>
      </w:ins>
      <w:ins w:id="422" w:author="Kousalya.Palanisamy" w:date="2020-09-18T19:21:05Z">
        <w:r>
          <w:rPr>
            <w:rFonts w:hint="default"/>
            <w:lang w:val="en-US"/>
          </w:rPr>
          <w:t>Day6</w:t>
        </w:r>
      </w:ins>
      <w:ins w:id="423" w:author="Kousalya.Palanisamy" w:date="2020-09-18T17:38:26Z">
        <w:r>
          <w:rPr>
            <w:rFonts w:hint="default"/>
          </w:rPr>
          <w:t>.js"&gt;&lt;/script&gt;</w:t>
        </w:r>
      </w:ins>
    </w:p>
    <w:p>
      <w:pPr>
        <w:suppressLineNumbers/>
        <w:bidi w:val="0"/>
        <w:spacing w:line="360" w:lineRule="auto"/>
        <w:jc w:val="left"/>
        <w:rPr>
          <w:ins w:id="425" w:author="Kousalya.Palanisamy" w:date="2020-09-18T17:38:26Z"/>
          <w:rFonts w:hint="default"/>
        </w:rPr>
        <w:pPrChange w:id="424" w:author="Kousalya.Palanisamy" w:date="2020-09-18T14:50:02Z">
          <w:pPr>
            <w:pStyle w:val="3"/>
            <w:bidi w:val="0"/>
          </w:pPr>
        </w:pPrChange>
      </w:pPr>
      <w:ins w:id="426" w:author="Kousalya.Palanisamy" w:date="2020-09-18T17:38:26Z">
        <w:r>
          <w:rPr>
            <w:rFonts w:hint="default"/>
          </w:rPr>
          <w:t>&lt;/body&gt;</w:t>
        </w:r>
      </w:ins>
    </w:p>
    <w:p>
      <w:pPr>
        <w:suppressLineNumbers/>
        <w:bidi w:val="0"/>
        <w:spacing w:line="360" w:lineRule="auto"/>
        <w:jc w:val="left"/>
        <w:rPr>
          <w:ins w:id="428" w:author="Kousalya.Palanisamy" w:date="2020-09-18T17:40:46Z"/>
          <w:rFonts w:hint="default"/>
        </w:rPr>
        <w:pPrChange w:id="427" w:author="Kousalya.Palanisamy" w:date="2020-09-18T14:50:02Z">
          <w:pPr>
            <w:pStyle w:val="3"/>
            <w:bidi w:val="0"/>
          </w:pPr>
        </w:pPrChange>
      </w:pPr>
      <w:ins w:id="429" w:author="Kousalya.Palanisamy" w:date="2020-09-18T17:38:26Z">
        <w:r>
          <w:rPr>
            <w:rFonts w:hint="default"/>
          </w:rPr>
          <w:t>&lt;/html&gt;</w:t>
        </w:r>
      </w:ins>
    </w:p>
    <w:p>
      <w:pPr>
        <w:suppressLineNumbers/>
        <w:bidi w:val="0"/>
        <w:spacing w:line="360" w:lineRule="auto"/>
        <w:jc w:val="left"/>
        <w:rPr>
          <w:ins w:id="431" w:author="Kousalya.Palanisamy" w:date="2020-09-18T17:37:52Z"/>
          <w:rFonts w:hint="default" w:cs="Times New Roman"/>
          <w:b/>
          <w:bCs/>
          <w:sz w:val="30"/>
          <w:szCs w:val="30"/>
          <w:lang w:val="en-US"/>
        </w:rPr>
        <w:pPrChange w:id="430" w:author="Kousalya.Palanisamy" w:date="2020-09-18T14:50:02Z">
          <w:pPr>
            <w:pStyle w:val="3"/>
            <w:bidi w:val="0"/>
          </w:pPr>
        </w:pPrChange>
      </w:pPr>
      <w:ins w:id="432" w:author="Kousalya.Palanisamy" w:date="2020-09-18T19:21:05Z">
        <w:r>
          <w:rPr>
            <w:rFonts w:hint="default" w:cs="Times New Roman"/>
            <w:b/>
            <w:bCs/>
            <w:sz w:val="30"/>
            <w:szCs w:val="30"/>
            <w:lang w:val="en-US"/>
          </w:rPr>
          <w:t>Day6</w:t>
        </w:r>
      </w:ins>
      <w:ins w:id="433" w:author="Kousalya.Palanisamy" w:date="2020-09-18T17:41:06Z">
        <w:r>
          <w:rPr>
            <w:rFonts w:hint="default" w:cs="Times New Roman"/>
            <w:b/>
            <w:bCs/>
            <w:sz w:val="30"/>
            <w:szCs w:val="30"/>
            <w:lang w:val="en-US"/>
          </w:rPr>
          <w:t>.js</w:t>
        </w:r>
      </w:ins>
    </w:p>
    <w:p>
      <w:pPr>
        <w:suppressLineNumbers/>
        <w:bidi w:val="0"/>
        <w:spacing w:line="360" w:lineRule="auto"/>
        <w:jc w:val="left"/>
        <w:rPr>
          <w:ins w:id="435" w:author="Kousalya.Palanisamy" w:date="2020-09-18T18:14:32Z"/>
          <w:rFonts w:hint="default"/>
        </w:rPr>
        <w:pPrChange w:id="434" w:author="Kousalya.Palanisamy" w:date="2020-09-18T14:50:02Z">
          <w:pPr>
            <w:pStyle w:val="3"/>
            <w:bidi w:val="0"/>
          </w:pPr>
        </w:pPrChange>
      </w:pPr>
      <w:ins w:id="436" w:author="Kousalya.Palanisamy" w:date="2020-09-18T18:14:32Z">
        <w:r>
          <w:rPr>
            <w:rFonts w:hint="default"/>
          </w:rPr>
          <w:t>function display(info){</w:t>
        </w:r>
      </w:ins>
    </w:p>
    <w:p>
      <w:pPr>
        <w:suppressLineNumbers/>
        <w:bidi w:val="0"/>
        <w:spacing w:line="360" w:lineRule="auto"/>
        <w:jc w:val="left"/>
        <w:rPr>
          <w:ins w:id="438" w:author="Kousalya.Palanisamy" w:date="2020-09-18T18:14:32Z"/>
          <w:rFonts w:hint="default"/>
        </w:rPr>
        <w:pPrChange w:id="437" w:author="Kousalya.Palanisamy" w:date="2020-09-18T14:50:02Z">
          <w:pPr>
            <w:pStyle w:val="3"/>
            <w:bidi w:val="0"/>
          </w:pPr>
        </w:pPrChange>
      </w:pPr>
      <w:ins w:id="439" w:author="Kousalya.Palanisamy" w:date="2020-09-18T18:14:32Z">
        <w:r>
          <w:rPr>
            <w:rFonts w:hint="default"/>
          </w:rPr>
          <w:tab/>
        </w:r>
      </w:ins>
      <w:ins w:id="440" w:author="Kousalya.Palanisamy" w:date="2020-09-18T18:14:32Z">
        <w:r>
          <w:rPr>
            <w:rFonts w:hint="default"/>
          </w:rPr>
          <w:t>let tabledata ="";</w:t>
        </w:r>
      </w:ins>
    </w:p>
    <w:p>
      <w:pPr>
        <w:suppressLineNumbers/>
        <w:bidi w:val="0"/>
        <w:spacing w:line="360" w:lineRule="auto"/>
        <w:jc w:val="left"/>
        <w:rPr>
          <w:ins w:id="442" w:author="Kousalya.Palanisamy" w:date="2020-09-18T18:14:32Z"/>
          <w:rFonts w:hint="default"/>
        </w:rPr>
        <w:pPrChange w:id="441" w:author="Kousalya.Palanisamy" w:date="2020-09-18T14:50:02Z">
          <w:pPr>
            <w:pStyle w:val="3"/>
            <w:bidi w:val="0"/>
          </w:pPr>
        </w:pPrChange>
      </w:pPr>
      <w:ins w:id="443" w:author="Kousalya.Palanisamy" w:date="2020-09-18T18:14:32Z">
        <w:r>
          <w:rPr>
            <w:rFonts w:hint="default"/>
          </w:rPr>
          <w:tab/>
        </w:r>
      </w:ins>
      <w:ins w:id="444" w:author="Kousalya.Palanisamy" w:date="2020-09-18T18:14:32Z">
        <w:r>
          <w:rPr>
            <w:rFonts w:hint="default"/>
          </w:rPr>
          <w:t>info.forEach(function(inf</w:t>
        </w:r>
      </w:ins>
      <w:ins w:id="445" w:author="Kousalya.Palanisamy" w:date="2020-09-18T19:13:30Z">
        <w:r>
          <w:rPr>
            <w:rFonts w:hint="default"/>
            <w:lang w:val="en-US"/>
          </w:rPr>
          <w:t>,i</w:t>
        </w:r>
      </w:ins>
      <w:ins w:id="446" w:author="Kousalya.Palanisamy" w:date="2020-09-18T19:13:31Z">
        <w:r>
          <w:rPr>
            <w:rFonts w:hint="default"/>
            <w:lang w:val="en-US"/>
          </w:rPr>
          <w:t>ndex</w:t>
        </w:r>
      </w:ins>
      <w:ins w:id="447" w:author="Kousalya.Palanisamy" w:date="2020-09-18T18:14:32Z">
        <w:r>
          <w:rPr>
            <w:rFonts w:hint="default"/>
          </w:rPr>
          <w:t>){</w:t>
        </w:r>
      </w:ins>
      <w:ins w:id="448" w:author="Kousalya.Palanisamy" w:date="2020-09-18T18:14:32Z">
        <w:r>
          <w:rPr>
            <w:rFonts w:hint="default"/>
          </w:rPr>
          <w:tab/>
        </w:r>
      </w:ins>
      <w:ins w:id="449" w:author="Kousalya.Palanisamy" w:date="2020-09-18T18:14:32Z">
        <w:r>
          <w:rPr>
            <w:rFonts w:hint="default"/>
          </w:rPr>
          <w:tab/>
        </w:r>
      </w:ins>
    </w:p>
    <w:p>
      <w:pPr>
        <w:suppressLineNumbers/>
        <w:bidi w:val="0"/>
        <w:spacing w:line="360" w:lineRule="auto"/>
        <w:jc w:val="left"/>
        <w:rPr>
          <w:ins w:id="451" w:author="Kousalya.Palanisamy" w:date="2020-09-18T18:14:32Z"/>
          <w:rFonts w:hint="default"/>
        </w:rPr>
        <w:pPrChange w:id="450" w:author="Kousalya.Palanisamy" w:date="2020-09-18T14:50:02Z">
          <w:pPr>
            <w:pStyle w:val="3"/>
            <w:bidi w:val="0"/>
          </w:pPr>
        </w:pPrChange>
      </w:pPr>
      <w:ins w:id="452" w:author="Kousalya.Palanisamy" w:date="2020-09-18T18:14:32Z">
        <w:r>
          <w:rPr>
            <w:rFonts w:hint="default"/>
          </w:rPr>
          <w:tab/>
        </w:r>
      </w:ins>
      <w:ins w:id="453" w:author="Kousalya.Palanisamy" w:date="2020-09-18T18:14:32Z">
        <w:r>
          <w:rPr>
            <w:rFonts w:hint="default"/>
          </w:rPr>
          <w:tab/>
        </w:r>
      </w:ins>
      <w:ins w:id="454" w:author="Kousalya.Palanisamy" w:date="2020-09-18T18:14:32Z">
        <w:r>
          <w:rPr>
            <w:rFonts w:hint="default"/>
          </w:rPr>
          <w:t>let cur_row = `&lt;tr&gt;&lt;td&gt;${</w:t>
        </w:r>
      </w:ins>
      <w:ins w:id="455" w:author="Kousalya.Palanisamy" w:date="2020-09-18T19:13:40Z">
        <w:r>
          <w:rPr>
            <w:rFonts w:hint="default"/>
            <w:lang w:val="en-US"/>
          </w:rPr>
          <w:t>inde</w:t>
        </w:r>
      </w:ins>
      <w:ins w:id="456" w:author="Kousalya.Palanisamy" w:date="2020-09-18T19:13:41Z">
        <w:r>
          <w:rPr>
            <w:rFonts w:hint="default"/>
            <w:lang w:val="en-US"/>
          </w:rPr>
          <w:t>x</w:t>
        </w:r>
      </w:ins>
      <w:ins w:id="457" w:author="Kousalya.Palanisamy" w:date="2020-09-18T18:14:32Z">
        <w:r>
          <w:rPr>
            <w:rFonts w:hint="default"/>
          </w:rPr>
          <w:t>+</w:t>
        </w:r>
      </w:ins>
      <w:ins w:id="458" w:author="Kousalya.Palanisamy" w:date="2020-09-18T19:13:35Z">
        <w:r>
          <w:rPr>
            <w:rFonts w:hint="default"/>
            <w:lang w:val="en-US"/>
          </w:rPr>
          <w:t>1</w:t>
        </w:r>
      </w:ins>
      <w:ins w:id="459" w:author="Kousalya.Palanisamy" w:date="2020-09-18T18:14:32Z">
        <w:r>
          <w:rPr>
            <w:rFonts w:hint="default"/>
          </w:rPr>
          <w:t>}&lt;/td&gt;&lt;td&gt;${inf.name}&lt;/td&gt;&lt;td&gt;${inf.age}&lt;/td&gt;&lt;td&gt;${inf.city}&lt;/td&gt;&lt;td&gt;${inf.salary}&lt;/td&gt;&lt;/tr&gt;`;</w:t>
        </w:r>
      </w:ins>
    </w:p>
    <w:p>
      <w:pPr>
        <w:suppressLineNumbers/>
        <w:bidi w:val="0"/>
        <w:spacing w:line="360" w:lineRule="auto"/>
        <w:jc w:val="left"/>
        <w:rPr>
          <w:ins w:id="461" w:author="Kousalya.Palanisamy" w:date="2020-09-18T18:14:32Z"/>
          <w:rFonts w:hint="default"/>
        </w:rPr>
        <w:pPrChange w:id="460" w:author="Kousalya.Palanisamy" w:date="2020-09-18T14:50:02Z">
          <w:pPr>
            <w:pStyle w:val="3"/>
            <w:bidi w:val="0"/>
          </w:pPr>
        </w:pPrChange>
      </w:pPr>
      <w:ins w:id="462" w:author="Kousalya.Palanisamy" w:date="2020-09-18T18:14:32Z">
        <w:r>
          <w:rPr>
            <w:rFonts w:hint="default"/>
          </w:rPr>
          <w:tab/>
        </w:r>
      </w:ins>
      <w:ins w:id="463" w:author="Kousalya.Palanisamy" w:date="2020-09-18T18:14:32Z">
        <w:r>
          <w:rPr>
            <w:rFonts w:hint="default"/>
          </w:rPr>
          <w:tab/>
        </w:r>
      </w:ins>
      <w:ins w:id="464" w:author="Kousalya.Palanisamy" w:date="2020-09-18T18:14:32Z">
        <w:r>
          <w:rPr>
            <w:rFonts w:hint="default"/>
          </w:rPr>
          <w:t>tabledata+=cur_row;</w:t>
        </w:r>
      </w:ins>
      <w:ins w:id="465" w:author="Kousalya.Palanisamy" w:date="2020-09-18T18:14:32Z">
        <w:r>
          <w:rPr>
            <w:rFonts w:hint="default"/>
          </w:rPr>
          <w:tab/>
        </w:r>
      </w:ins>
      <w:ins w:id="466" w:author="Kousalya.Palanisamy" w:date="2020-09-18T18:14:32Z">
        <w:r>
          <w:rPr>
            <w:rFonts w:hint="default"/>
          </w:rPr>
          <w:t>});</w:t>
        </w:r>
      </w:ins>
    </w:p>
    <w:p>
      <w:pPr>
        <w:suppressLineNumbers/>
        <w:bidi w:val="0"/>
        <w:spacing w:line="360" w:lineRule="auto"/>
        <w:jc w:val="left"/>
        <w:rPr>
          <w:ins w:id="468" w:author="Kousalya.Palanisamy" w:date="2020-09-18T18:14:32Z"/>
          <w:rFonts w:hint="default"/>
        </w:rPr>
        <w:pPrChange w:id="467" w:author="Kousalya.Palanisamy" w:date="2020-09-18T14:50:02Z">
          <w:pPr>
            <w:pStyle w:val="3"/>
            <w:bidi w:val="0"/>
          </w:pPr>
        </w:pPrChange>
      </w:pPr>
      <w:ins w:id="469" w:author="Kousalya.Palanisamy" w:date="2020-09-18T18:14:32Z">
        <w:r>
          <w:rPr>
            <w:rFonts w:hint="default"/>
          </w:rPr>
          <w:tab/>
        </w:r>
      </w:ins>
      <w:ins w:id="470" w:author="Kousalya.Palanisamy" w:date="2020-09-18T18:14:32Z">
        <w:r>
          <w:rPr>
            <w:rFonts w:hint="default"/>
          </w:rPr>
          <w:t>document.getElementsByTagName("tbody")[0].innerHTML = tabledata;};</w:t>
        </w:r>
      </w:ins>
    </w:p>
    <w:p>
      <w:pPr>
        <w:suppressLineNumbers/>
        <w:bidi w:val="0"/>
        <w:spacing w:line="360" w:lineRule="auto"/>
        <w:jc w:val="left"/>
        <w:rPr>
          <w:ins w:id="472" w:author="Kousalya.Palanisamy" w:date="2020-09-18T18:14:30Z"/>
          <w:rFonts w:hint="default"/>
        </w:rPr>
        <w:pPrChange w:id="471" w:author="Kousalya.Palanisamy" w:date="2020-09-18T14:50:02Z">
          <w:pPr>
            <w:pStyle w:val="3"/>
            <w:bidi w:val="0"/>
          </w:pPr>
        </w:pPrChange>
      </w:pPr>
      <w:ins w:id="473" w:author="Kousalya.Palanisamy" w:date="2020-09-18T18:14:32Z">
        <w:r>
          <w:rPr>
            <w:rFonts w:hint="default"/>
          </w:rPr>
          <w:t>display(information);</w:t>
        </w:r>
      </w:ins>
    </w:p>
    <w:p>
      <w:pPr>
        <w:suppressLineNumbers/>
        <w:bidi w:val="0"/>
        <w:spacing w:line="360" w:lineRule="auto"/>
        <w:jc w:val="left"/>
        <w:rPr>
          <w:ins w:id="475" w:author="Kousalya.Palanisamy" w:date="2020-09-18T17:37:44Z"/>
          <w:rFonts w:hint="default"/>
        </w:rPr>
        <w:pPrChange w:id="474" w:author="Kousalya.Palanisamy" w:date="2020-09-18T14:50:02Z">
          <w:pPr>
            <w:pStyle w:val="3"/>
            <w:bidi w:val="0"/>
          </w:pPr>
        </w:pPrChange>
      </w:pPr>
      <w:ins w:id="476" w:author="Kousalya.Palanisamy" w:date="2020-09-18T17:37:44Z">
        <w:r>
          <w:rPr>
            <w:rFonts w:hint="default"/>
          </w:rPr>
          <w:t>function search(){</w:t>
        </w:r>
      </w:ins>
    </w:p>
    <w:p>
      <w:pPr>
        <w:suppressLineNumbers/>
        <w:bidi w:val="0"/>
        <w:spacing w:line="360" w:lineRule="auto"/>
        <w:jc w:val="left"/>
        <w:rPr>
          <w:ins w:id="478" w:author="Kousalya.Palanisamy" w:date="2020-09-18T17:37:44Z"/>
          <w:rFonts w:hint="default"/>
        </w:rPr>
        <w:pPrChange w:id="477" w:author="Kousalya.Palanisamy" w:date="2020-09-18T14:50:02Z">
          <w:pPr>
            <w:pStyle w:val="3"/>
            <w:bidi w:val="0"/>
          </w:pPr>
        </w:pPrChange>
      </w:pPr>
      <w:ins w:id="479" w:author="Kousalya.Palanisamy" w:date="2020-09-18T17:37:44Z">
        <w:r>
          <w:rPr>
            <w:rFonts w:hint="default"/>
          </w:rPr>
          <w:tab/>
        </w:r>
      </w:ins>
      <w:ins w:id="480" w:author="Kousalya.Palanisamy" w:date="2020-09-18T17:37:44Z">
        <w:r>
          <w:rPr>
            <w:rFonts w:hint="default"/>
          </w:rPr>
          <w:t>let val1 = document.getElementById("srchName").value;</w:t>
        </w:r>
      </w:ins>
    </w:p>
    <w:p>
      <w:pPr>
        <w:suppressLineNumbers/>
        <w:bidi w:val="0"/>
        <w:spacing w:line="360" w:lineRule="auto"/>
        <w:jc w:val="left"/>
        <w:rPr>
          <w:ins w:id="482" w:author="Kousalya.Palanisamy" w:date="2020-09-18T17:37:44Z"/>
          <w:rFonts w:hint="default"/>
        </w:rPr>
        <w:pPrChange w:id="481" w:author="Kousalya.Palanisamy" w:date="2020-09-18T14:50:02Z">
          <w:pPr>
            <w:pStyle w:val="3"/>
            <w:bidi w:val="0"/>
          </w:pPr>
        </w:pPrChange>
      </w:pPr>
      <w:ins w:id="483" w:author="Kousalya.Palanisamy" w:date="2020-09-18T17:37:44Z">
        <w:r>
          <w:rPr>
            <w:rFonts w:hint="default"/>
          </w:rPr>
          <w:tab/>
        </w:r>
      </w:ins>
      <w:ins w:id="484" w:author="Kousalya.Palanisamy" w:date="2020-09-18T17:37:44Z">
        <w:r>
          <w:rPr>
            <w:rFonts w:hint="default"/>
          </w:rPr>
          <w:t>let val2 = document.getElementById("srchCity").value;</w:t>
        </w:r>
      </w:ins>
    </w:p>
    <w:p>
      <w:pPr>
        <w:suppressLineNumbers/>
        <w:bidi w:val="0"/>
        <w:spacing w:line="360" w:lineRule="auto"/>
        <w:jc w:val="left"/>
        <w:rPr>
          <w:ins w:id="486" w:author="Kousalya.Palanisamy" w:date="2020-09-18T17:37:44Z"/>
          <w:rFonts w:hint="default"/>
        </w:rPr>
        <w:pPrChange w:id="485" w:author="Kousalya.Palanisamy" w:date="2020-09-18T14:50:02Z">
          <w:pPr>
            <w:pStyle w:val="3"/>
            <w:bidi w:val="0"/>
          </w:pPr>
        </w:pPrChange>
      </w:pPr>
      <w:ins w:id="487" w:author="Kousalya.Palanisamy" w:date="2020-09-18T17:37:44Z">
        <w:r>
          <w:rPr>
            <w:rFonts w:hint="default"/>
          </w:rPr>
          <w:tab/>
        </w:r>
      </w:ins>
      <w:ins w:id="488" w:author="Kousalya.Palanisamy" w:date="2020-09-18T17:37:44Z">
        <w:r>
          <w:rPr>
            <w:rFonts w:hint="default"/>
          </w:rPr>
          <w:t>let filteredRows = information.filter(function(flt){</w:t>
        </w:r>
      </w:ins>
    </w:p>
    <w:p>
      <w:pPr>
        <w:suppressLineNumbers/>
        <w:bidi w:val="0"/>
        <w:spacing w:line="360" w:lineRule="auto"/>
        <w:jc w:val="left"/>
        <w:rPr>
          <w:ins w:id="490" w:author="Kousalya.Palanisamy" w:date="2020-09-18T17:37:44Z"/>
          <w:rFonts w:hint="default"/>
        </w:rPr>
        <w:pPrChange w:id="489" w:author="Kousalya.Palanisamy" w:date="2020-09-18T14:50:02Z">
          <w:pPr>
            <w:pStyle w:val="3"/>
            <w:bidi w:val="0"/>
          </w:pPr>
        </w:pPrChange>
      </w:pPr>
      <w:ins w:id="491" w:author="Kousalya.Palanisamy" w:date="2020-09-18T17:37:44Z">
        <w:r>
          <w:rPr>
            <w:rFonts w:hint="default"/>
          </w:rPr>
          <w:tab/>
        </w:r>
      </w:ins>
      <w:ins w:id="492" w:author="Kousalya.Palanisamy" w:date="2020-09-18T17:37:44Z">
        <w:r>
          <w:rPr>
            <w:rFonts w:hint="default"/>
          </w:rPr>
          <w:tab/>
        </w:r>
      </w:ins>
      <w:ins w:id="493" w:author="Kousalya.Palanisamy" w:date="2020-09-18T17:37:44Z">
        <w:r>
          <w:rPr>
            <w:rFonts w:hint="default"/>
          </w:rPr>
          <w:t>return ( flt.name.toUpperCase().indexOf(val1.toUpperCase()) != -1 &amp;&amp; flt.city.toUpperCase().indexOf(val2.toUpperCase()) != -1);});</w:t>
        </w:r>
      </w:ins>
    </w:p>
    <w:p>
      <w:pPr>
        <w:suppressLineNumbers/>
        <w:bidi w:val="0"/>
        <w:spacing w:line="360" w:lineRule="auto"/>
        <w:jc w:val="left"/>
        <w:rPr>
          <w:ins w:id="495" w:author="Kousalya.Palanisamy" w:date="2020-09-18T17:37:44Z"/>
          <w:rFonts w:hint="default"/>
        </w:rPr>
        <w:pPrChange w:id="494" w:author="Kousalya.Palanisamy" w:date="2020-09-18T14:50:02Z">
          <w:pPr>
            <w:pStyle w:val="3"/>
            <w:bidi w:val="0"/>
          </w:pPr>
        </w:pPrChange>
      </w:pPr>
      <w:ins w:id="496" w:author="Kousalya.Palanisamy" w:date="2020-09-18T17:37:44Z">
        <w:r>
          <w:rPr>
            <w:rFonts w:hint="default"/>
          </w:rPr>
          <w:tab/>
        </w:r>
      </w:ins>
      <w:ins w:id="497" w:author="Kousalya.Palanisamy" w:date="2020-09-18T17:37:44Z">
        <w:r>
          <w:rPr>
            <w:rFonts w:hint="default"/>
          </w:rPr>
          <w:t>display(filteredRows);};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499" w:author="Kousalya.Palanisamy" w:date="2020-09-18T17:41:46Z"/>
        </w:rPr>
        <w:pPrChange w:id="498" w:author="Kousalya.Palanisamy" w:date="2020-09-18T18:32:44Z"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both"/>
          </w:pPr>
        </w:pPrChange>
      </w:pPr>
      <w:ins w:id="500" w:author="Kousalya.Palanisamy" w:date="2020-09-18T17:41:46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suppressLineNumbers/>
        <w:bidi w:val="0"/>
        <w:spacing w:line="360" w:lineRule="auto"/>
        <w:jc w:val="center"/>
        <w:rPr>
          <w:ins w:id="502" w:author="Kousalya.Palanisamy" w:date="2020-09-18T17:42:54Z"/>
        </w:rPr>
        <w:pPrChange w:id="501" w:author="Kousalya.Palanisamy" w:date="2020-09-18T17:42:49Z">
          <w:pPr>
            <w:pStyle w:val="3"/>
            <w:bidi w:val="0"/>
          </w:pPr>
        </w:pPrChange>
      </w:pPr>
      <w:ins w:id="503" w:author="Kousalya.Palanisamy" w:date="2020-09-18T17:42:14Z">
        <w:r>
          <w:rPr/>
          <w:drawing>
            <wp:inline distT="0" distB="0" distL="114300" distR="114300">
              <wp:extent cx="6588760" cy="3304540"/>
              <wp:effectExtent l="9525" t="9525" r="12065" b="19685"/>
              <wp:docPr id="4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4" name="Picture 3"/>
                      <pic:cNvPicPr>
                        <a:picLocks noChangeAspect="1"/>
                      </pic:cNvPicPr>
                    </pic:nvPicPr>
                    <pic:blipFill>
                      <a:blip r:embed="rId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588760" cy="330454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ins w:id="506" w:author="Kousalya.Palanisamy" w:date="2020-09-18T18:33:11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  <w:pPrChange w:id="505" w:author="Kousalya.Palanisamy" w:date="2020-09-18T18:33:11Z">
          <w:pPr>
            <w:keepNext w:val="0"/>
            <w:keepLines w:val="0"/>
            <w:widowControl w:val="0"/>
            <w:suppressLineNumbers/>
            <w:spacing w:before="0" w:beforeAutospacing="0" w:after="0" w:afterAutospacing="0" w:line="360" w:lineRule="auto"/>
            <w:ind w:left="0" w:right="0"/>
            <w:jc w:val="left"/>
          </w:pPr>
        </w:pPrChange>
      </w:pPr>
      <w:ins w:id="507" w:author="Kousalya.Palanisamy" w:date="2020-09-18T18:33:11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br w:type="page"/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508" w:author="Kousalya.Palanisamy" w:date="2020-09-18T17:43:15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509" w:author="Kousalya.Palanisamy" w:date="2020-09-18T17:43:1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Question 1 (</w:t>
        </w:r>
      </w:ins>
      <w:ins w:id="510" w:author="Kousalya.Palanisamy" w:date="2020-09-18T17:43:18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C</w:t>
        </w:r>
      </w:ins>
      <w:ins w:id="511" w:author="Kousalya.Palanisamy" w:date="2020-09-18T17:43:1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)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512" w:author="Kousalya.Palanisamy" w:date="2020-09-18T17:43:15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513" w:author="Kousalya.Palanisamy" w:date="2020-09-18T17:43:1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HTML - index.html</w:t>
        </w:r>
      </w:ins>
    </w:p>
    <w:p>
      <w:pPr>
        <w:suppressLineNumbers/>
        <w:bidi w:val="0"/>
        <w:spacing w:line="360" w:lineRule="auto"/>
        <w:jc w:val="left"/>
        <w:rPr>
          <w:ins w:id="515" w:author="Kousalya.Palanisamy" w:date="2020-09-18T18:24:57Z"/>
          <w:rFonts w:hint="default"/>
        </w:rPr>
        <w:pPrChange w:id="514" w:author="Kousalya.Palanisamy" w:date="2020-09-18T17:42:57Z">
          <w:pPr>
            <w:pStyle w:val="3"/>
            <w:bidi w:val="0"/>
          </w:pPr>
        </w:pPrChange>
      </w:pPr>
      <w:ins w:id="516" w:author="Kousalya.Palanisamy" w:date="2020-09-18T18:24:57Z">
        <w:r>
          <w:rPr>
            <w:rFonts w:hint="default"/>
          </w:rPr>
          <w:t>&lt;!DOCTYPE html&gt;</w:t>
        </w:r>
      </w:ins>
    </w:p>
    <w:p>
      <w:pPr>
        <w:suppressLineNumbers/>
        <w:bidi w:val="0"/>
        <w:spacing w:line="360" w:lineRule="auto"/>
        <w:jc w:val="left"/>
        <w:rPr>
          <w:ins w:id="518" w:author="Kousalya.Palanisamy" w:date="2020-09-18T18:24:57Z"/>
          <w:rFonts w:hint="default"/>
        </w:rPr>
        <w:pPrChange w:id="517" w:author="Kousalya.Palanisamy" w:date="2020-09-18T17:42:57Z">
          <w:pPr>
            <w:pStyle w:val="3"/>
            <w:bidi w:val="0"/>
          </w:pPr>
        </w:pPrChange>
      </w:pPr>
      <w:ins w:id="519" w:author="Kousalya.Palanisamy" w:date="2020-09-18T18:24:57Z">
        <w:r>
          <w:rPr>
            <w:rFonts w:hint="default"/>
          </w:rPr>
          <w:t>&lt;html&gt;</w:t>
        </w:r>
      </w:ins>
    </w:p>
    <w:p>
      <w:pPr>
        <w:suppressLineNumbers/>
        <w:bidi w:val="0"/>
        <w:spacing w:line="360" w:lineRule="auto"/>
        <w:jc w:val="left"/>
        <w:rPr>
          <w:ins w:id="521" w:author="Kousalya.Palanisamy" w:date="2020-09-18T18:24:57Z"/>
          <w:rFonts w:hint="default"/>
        </w:rPr>
        <w:pPrChange w:id="520" w:author="Kousalya.Palanisamy" w:date="2020-09-18T17:42:57Z">
          <w:pPr>
            <w:pStyle w:val="3"/>
            <w:bidi w:val="0"/>
          </w:pPr>
        </w:pPrChange>
      </w:pPr>
      <w:ins w:id="522" w:author="Kousalya.Palanisamy" w:date="2020-09-18T18:24:57Z">
        <w:r>
          <w:rPr>
            <w:rFonts w:hint="default"/>
          </w:rPr>
          <w:t>&lt;head&gt;</w:t>
        </w:r>
      </w:ins>
    </w:p>
    <w:p>
      <w:pPr>
        <w:suppressLineNumbers/>
        <w:bidi w:val="0"/>
        <w:spacing w:line="360" w:lineRule="auto"/>
        <w:jc w:val="left"/>
        <w:rPr>
          <w:ins w:id="524" w:author="Kousalya.Palanisamy" w:date="2020-09-18T18:24:57Z"/>
          <w:rFonts w:hint="default"/>
        </w:rPr>
        <w:pPrChange w:id="523" w:author="Kousalya.Palanisamy" w:date="2020-09-18T17:42:57Z">
          <w:pPr>
            <w:pStyle w:val="3"/>
            <w:bidi w:val="0"/>
          </w:pPr>
        </w:pPrChange>
      </w:pPr>
      <w:ins w:id="525" w:author="Kousalya.Palanisamy" w:date="2020-09-18T18:24:57Z">
        <w:r>
          <w:rPr>
            <w:rFonts w:hint="default"/>
          </w:rPr>
          <w:t>&lt;meta charset="UTF-8"&gt;</w:t>
        </w:r>
      </w:ins>
    </w:p>
    <w:p>
      <w:pPr>
        <w:suppressLineNumbers/>
        <w:bidi w:val="0"/>
        <w:spacing w:line="360" w:lineRule="auto"/>
        <w:jc w:val="left"/>
        <w:rPr>
          <w:ins w:id="527" w:author="Kousalya.Palanisamy" w:date="2020-09-18T18:24:57Z"/>
          <w:rFonts w:hint="default"/>
        </w:rPr>
        <w:pPrChange w:id="526" w:author="Kousalya.Palanisamy" w:date="2020-09-18T17:42:57Z">
          <w:pPr>
            <w:pStyle w:val="3"/>
            <w:bidi w:val="0"/>
          </w:pPr>
        </w:pPrChange>
      </w:pPr>
      <w:ins w:id="528" w:author="Kousalya.Palanisamy" w:date="2020-09-18T18:24:57Z">
        <w:r>
          <w:rPr>
            <w:rFonts w:hint="default"/>
          </w:rPr>
          <w:t>&lt;title&gt;LetsUpgrade Assignment - crud&lt;/title&gt;</w:t>
        </w:r>
      </w:ins>
    </w:p>
    <w:p>
      <w:pPr>
        <w:suppressLineNumbers/>
        <w:bidi w:val="0"/>
        <w:spacing w:line="360" w:lineRule="auto"/>
        <w:jc w:val="left"/>
        <w:rPr>
          <w:ins w:id="530" w:author="Kousalya.Palanisamy" w:date="2020-09-18T18:24:57Z"/>
          <w:rFonts w:hint="default"/>
        </w:rPr>
        <w:pPrChange w:id="529" w:author="Kousalya.Palanisamy" w:date="2020-09-18T17:42:57Z">
          <w:pPr>
            <w:pStyle w:val="3"/>
            <w:bidi w:val="0"/>
          </w:pPr>
        </w:pPrChange>
      </w:pPr>
      <w:ins w:id="531" w:author="Kousalya.Palanisamy" w:date="2020-09-18T18:24:57Z">
        <w:r>
          <w:rPr>
            <w:rFonts w:hint="default"/>
          </w:rPr>
          <w:t>&lt;style&gt;</w:t>
        </w:r>
      </w:ins>
    </w:p>
    <w:p>
      <w:pPr>
        <w:suppressLineNumbers/>
        <w:bidi w:val="0"/>
        <w:spacing w:line="360" w:lineRule="auto"/>
        <w:jc w:val="left"/>
        <w:rPr>
          <w:ins w:id="533" w:author="Kousalya.Palanisamy" w:date="2020-09-18T18:24:57Z"/>
          <w:rFonts w:hint="default"/>
        </w:rPr>
        <w:pPrChange w:id="532" w:author="Kousalya.Palanisamy" w:date="2020-09-18T17:42:57Z">
          <w:pPr>
            <w:pStyle w:val="3"/>
            <w:bidi w:val="0"/>
          </w:pPr>
        </w:pPrChange>
      </w:pPr>
      <w:ins w:id="534" w:author="Kousalya.Palanisamy" w:date="2020-09-18T18:24:57Z">
        <w:r>
          <w:rPr>
            <w:rFonts w:hint="default"/>
          </w:rPr>
          <w:tab/>
        </w:r>
      </w:ins>
      <w:ins w:id="535" w:author="Kousalya.Palanisamy" w:date="2020-09-18T18:24:57Z">
        <w:r>
          <w:rPr>
            <w:rFonts w:hint="default"/>
          </w:rPr>
          <w:t>*{</w:t>
        </w:r>
      </w:ins>
      <w:ins w:id="536" w:author="Kousalya.Palanisamy" w:date="2020-09-18T18:33:29Z">
        <w:r>
          <w:rPr>
            <w:rFonts w:hint="default"/>
            <w:lang w:val="en-US"/>
          </w:rPr>
          <w:tab/>
        </w:r>
      </w:ins>
      <w:ins w:id="537" w:author="Kousalya.Palanisamy" w:date="2020-09-18T18:24:57Z">
        <w:r>
          <w:rPr>
            <w:rFonts w:hint="default"/>
          </w:rPr>
          <w:t>margin :0px;</w:t>
        </w:r>
      </w:ins>
    </w:p>
    <w:p>
      <w:pPr>
        <w:suppressLineNumbers/>
        <w:bidi w:val="0"/>
        <w:spacing w:line="360" w:lineRule="auto"/>
        <w:jc w:val="left"/>
        <w:rPr>
          <w:ins w:id="539" w:author="Kousalya.Palanisamy" w:date="2020-09-18T18:24:57Z"/>
          <w:rFonts w:hint="default"/>
        </w:rPr>
        <w:pPrChange w:id="538" w:author="Kousalya.Palanisamy" w:date="2020-09-18T17:42:57Z">
          <w:pPr>
            <w:pStyle w:val="3"/>
            <w:bidi w:val="0"/>
          </w:pPr>
        </w:pPrChange>
      </w:pPr>
      <w:ins w:id="540" w:author="Kousalya.Palanisamy" w:date="2020-09-18T18:24:57Z">
        <w:r>
          <w:rPr>
            <w:rFonts w:hint="default"/>
          </w:rPr>
          <w:tab/>
        </w:r>
      </w:ins>
      <w:ins w:id="541" w:author="Kousalya.Palanisamy" w:date="2020-09-18T18:24:57Z">
        <w:r>
          <w:rPr>
            <w:rFonts w:hint="default"/>
          </w:rPr>
          <w:tab/>
        </w:r>
      </w:ins>
      <w:ins w:id="542" w:author="Kousalya.Palanisamy" w:date="2020-09-18T18:24:57Z">
        <w:r>
          <w:rPr>
            <w:rFonts w:hint="default"/>
          </w:rPr>
          <w:t>padding : 0px;}</w:t>
        </w:r>
      </w:ins>
      <w:ins w:id="543" w:author="Kousalya.Palanisamy" w:date="2020-09-18T18:24:57Z">
        <w:r>
          <w:rPr>
            <w:rFonts w:hint="default"/>
          </w:rPr>
          <w:tab/>
        </w:r>
      </w:ins>
    </w:p>
    <w:p>
      <w:pPr>
        <w:suppressLineNumbers/>
        <w:bidi w:val="0"/>
        <w:spacing w:line="360" w:lineRule="auto"/>
        <w:jc w:val="left"/>
        <w:rPr>
          <w:ins w:id="545" w:author="Kousalya.Palanisamy" w:date="2020-09-18T18:24:57Z"/>
          <w:rFonts w:hint="default"/>
        </w:rPr>
        <w:pPrChange w:id="544" w:author="Kousalya.Palanisamy" w:date="2020-09-18T17:42:57Z">
          <w:pPr>
            <w:pStyle w:val="3"/>
            <w:bidi w:val="0"/>
          </w:pPr>
        </w:pPrChange>
      </w:pPr>
      <w:ins w:id="546" w:author="Kousalya.Palanisamy" w:date="2020-09-18T18:24:57Z">
        <w:r>
          <w:rPr>
            <w:rFonts w:hint="default"/>
          </w:rPr>
          <w:tab/>
        </w:r>
      </w:ins>
      <w:ins w:id="547" w:author="Kousalya.Palanisamy" w:date="2020-09-18T18:24:57Z">
        <w:r>
          <w:rPr>
            <w:rFonts w:hint="default"/>
          </w:rPr>
          <w:t>.data{height : 350px;</w:t>
        </w:r>
      </w:ins>
    </w:p>
    <w:p>
      <w:pPr>
        <w:suppressLineNumbers/>
        <w:bidi w:val="0"/>
        <w:spacing w:line="360" w:lineRule="auto"/>
        <w:jc w:val="left"/>
        <w:rPr>
          <w:ins w:id="549" w:author="Kousalya.Palanisamy" w:date="2020-09-18T18:24:57Z"/>
          <w:rFonts w:hint="default"/>
        </w:rPr>
        <w:pPrChange w:id="548" w:author="Kousalya.Palanisamy" w:date="2020-09-18T17:42:57Z">
          <w:pPr>
            <w:pStyle w:val="3"/>
            <w:bidi w:val="0"/>
          </w:pPr>
        </w:pPrChange>
      </w:pPr>
      <w:ins w:id="550" w:author="Kousalya.Palanisamy" w:date="2020-09-18T18:24:57Z">
        <w:r>
          <w:rPr>
            <w:rFonts w:hint="default"/>
          </w:rPr>
          <w:tab/>
        </w:r>
      </w:ins>
      <w:ins w:id="551" w:author="Kousalya.Palanisamy" w:date="2020-09-18T18:24:57Z">
        <w:r>
          <w:rPr>
            <w:rFonts w:hint="default"/>
          </w:rPr>
          <w:tab/>
        </w:r>
      </w:ins>
      <w:ins w:id="552" w:author="Kousalya.Palanisamy" w:date="2020-09-18T18:24:57Z">
        <w:r>
          <w:rPr>
            <w:rFonts w:hint="default"/>
          </w:rPr>
          <w:t>width : 75%;</w:t>
        </w:r>
      </w:ins>
    </w:p>
    <w:p>
      <w:pPr>
        <w:suppressLineNumbers/>
        <w:bidi w:val="0"/>
        <w:spacing w:line="360" w:lineRule="auto"/>
        <w:jc w:val="left"/>
        <w:rPr>
          <w:ins w:id="554" w:author="Kousalya.Palanisamy" w:date="2020-09-18T18:24:57Z"/>
          <w:rFonts w:hint="default"/>
        </w:rPr>
        <w:pPrChange w:id="553" w:author="Kousalya.Palanisamy" w:date="2020-09-18T17:42:57Z">
          <w:pPr>
            <w:pStyle w:val="3"/>
            <w:bidi w:val="0"/>
          </w:pPr>
        </w:pPrChange>
      </w:pPr>
      <w:ins w:id="555" w:author="Kousalya.Palanisamy" w:date="2020-09-18T18:24:57Z">
        <w:r>
          <w:rPr>
            <w:rFonts w:hint="default"/>
          </w:rPr>
          <w:tab/>
        </w:r>
      </w:ins>
      <w:ins w:id="556" w:author="Kousalya.Palanisamy" w:date="2020-09-18T18:24:57Z">
        <w:r>
          <w:rPr>
            <w:rFonts w:hint="default"/>
          </w:rPr>
          <w:tab/>
        </w:r>
      </w:ins>
      <w:ins w:id="557" w:author="Kousalya.Palanisamy" w:date="2020-09-18T18:24:57Z">
        <w:r>
          <w:rPr>
            <w:rFonts w:hint="default"/>
          </w:rPr>
          <w:t>background-color : #FBFFA1 ;</w:t>
        </w:r>
      </w:ins>
    </w:p>
    <w:p>
      <w:pPr>
        <w:suppressLineNumbers/>
        <w:bidi w:val="0"/>
        <w:spacing w:line="360" w:lineRule="auto"/>
        <w:jc w:val="left"/>
        <w:rPr>
          <w:ins w:id="559" w:author="Kousalya.Palanisamy" w:date="2020-09-18T18:24:57Z"/>
          <w:rFonts w:hint="default"/>
        </w:rPr>
        <w:pPrChange w:id="558" w:author="Kousalya.Palanisamy" w:date="2020-09-18T17:42:57Z">
          <w:pPr>
            <w:pStyle w:val="3"/>
            <w:bidi w:val="0"/>
          </w:pPr>
        </w:pPrChange>
      </w:pPr>
      <w:ins w:id="560" w:author="Kousalya.Palanisamy" w:date="2020-09-18T18:24:57Z">
        <w:r>
          <w:rPr>
            <w:rFonts w:hint="default"/>
          </w:rPr>
          <w:tab/>
        </w:r>
      </w:ins>
      <w:ins w:id="561" w:author="Kousalya.Palanisamy" w:date="2020-09-18T18:24:57Z">
        <w:r>
          <w:rPr>
            <w:rFonts w:hint="default"/>
          </w:rPr>
          <w:tab/>
        </w:r>
      </w:ins>
      <w:ins w:id="562" w:author="Kousalya.Palanisamy" w:date="2020-09-18T18:24:57Z">
        <w:r>
          <w:rPr>
            <w:rFonts w:hint="default"/>
          </w:rPr>
          <w:t>margin-left : 10%;</w:t>
        </w:r>
      </w:ins>
    </w:p>
    <w:p>
      <w:pPr>
        <w:suppressLineNumbers/>
        <w:bidi w:val="0"/>
        <w:spacing w:line="360" w:lineRule="auto"/>
        <w:jc w:val="left"/>
        <w:rPr>
          <w:ins w:id="564" w:author="Kousalya.Palanisamy" w:date="2020-09-18T18:24:57Z"/>
          <w:rFonts w:hint="default"/>
        </w:rPr>
        <w:pPrChange w:id="563" w:author="Kousalya.Palanisamy" w:date="2020-09-18T17:42:57Z">
          <w:pPr>
            <w:pStyle w:val="3"/>
            <w:bidi w:val="0"/>
          </w:pPr>
        </w:pPrChange>
      </w:pPr>
      <w:ins w:id="565" w:author="Kousalya.Palanisamy" w:date="2020-09-18T18:24:57Z">
        <w:r>
          <w:rPr>
            <w:rFonts w:hint="default"/>
          </w:rPr>
          <w:tab/>
        </w:r>
      </w:ins>
      <w:ins w:id="566" w:author="Kousalya.Palanisamy" w:date="2020-09-18T18:24:57Z">
        <w:r>
          <w:rPr>
            <w:rFonts w:hint="default"/>
          </w:rPr>
          <w:tab/>
        </w:r>
      </w:ins>
      <w:ins w:id="567" w:author="Kousalya.Palanisamy" w:date="2020-09-18T18:24:57Z">
        <w:r>
          <w:rPr>
            <w:rFonts w:hint="default"/>
          </w:rPr>
          <w:t>margin-top : 50px;</w:t>
        </w:r>
      </w:ins>
    </w:p>
    <w:p>
      <w:pPr>
        <w:suppressLineNumbers/>
        <w:bidi w:val="0"/>
        <w:spacing w:line="360" w:lineRule="auto"/>
        <w:jc w:val="left"/>
        <w:rPr>
          <w:ins w:id="569" w:author="Kousalya.Palanisamy" w:date="2020-09-18T18:24:57Z"/>
          <w:rFonts w:hint="default"/>
        </w:rPr>
        <w:pPrChange w:id="568" w:author="Kousalya.Palanisamy" w:date="2020-09-18T17:42:57Z">
          <w:pPr>
            <w:pStyle w:val="3"/>
            <w:bidi w:val="0"/>
          </w:pPr>
        </w:pPrChange>
      </w:pPr>
      <w:ins w:id="570" w:author="Kousalya.Palanisamy" w:date="2020-09-18T18:24:57Z">
        <w:r>
          <w:rPr>
            <w:rFonts w:hint="default"/>
          </w:rPr>
          <w:tab/>
        </w:r>
      </w:ins>
      <w:ins w:id="571" w:author="Kousalya.Palanisamy" w:date="2020-09-18T18:24:57Z">
        <w:r>
          <w:rPr>
            <w:rFonts w:hint="default"/>
          </w:rPr>
          <w:tab/>
        </w:r>
      </w:ins>
      <w:ins w:id="572" w:author="Kousalya.Palanisamy" w:date="2020-09-18T18:24:57Z">
        <w:r>
          <w:rPr>
            <w:rFonts w:hint="default"/>
          </w:rPr>
          <w:t>padding: 20px;</w:t>
        </w:r>
      </w:ins>
      <w:ins w:id="573" w:author="Kousalya.Palanisamy" w:date="2020-09-18T18:24:57Z">
        <w:r>
          <w:rPr>
            <w:rFonts w:hint="default"/>
          </w:rPr>
          <w:tab/>
        </w:r>
      </w:ins>
      <w:ins w:id="574" w:author="Kousalya.Palanisamy" w:date="2020-09-18T18:24:57Z">
        <w:r>
          <w:rPr>
            <w:rFonts w:hint="default"/>
          </w:rPr>
          <w:t>}</w:t>
        </w:r>
      </w:ins>
    </w:p>
    <w:p>
      <w:pPr>
        <w:suppressLineNumbers/>
        <w:bidi w:val="0"/>
        <w:spacing w:line="360" w:lineRule="auto"/>
        <w:jc w:val="left"/>
        <w:rPr>
          <w:ins w:id="576" w:author="Kousalya.Palanisamy" w:date="2020-09-18T18:24:57Z"/>
          <w:rFonts w:hint="default"/>
        </w:rPr>
        <w:pPrChange w:id="575" w:author="Kousalya.Palanisamy" w:date="2020-09-18T17:42:57Z">
          <w:pPr>
            <w:pStyle w:val="3"/>
            <w:bidi w:val="0"/>
          </w:pPr>
        </w:pPrChange>
      </w:pPr>
      <w:ins w:id="577" w:author="Kousalya.Palanisamy" w:date="2020-09-18T18:24:57Z">
        <w:r>
          <w:rPr>
            <w:rFonts w:hint="default"/>
          </w:rPr>
          <w:tab/>
        </w:r>
      </w:ins>
      <w:ins w:id="578" w:author="Kousalya.Palanisamy" w:date="2020-09-18T18:24:57Z">
        <w:r>
          <w:rPr>
            <w:rFonts w:hint="default"/>
          </w:rPr>
          <w:t>.table{width : 100%;}</w:t>
        </w:r>
      </w:ins>
    </w:p>
    <w:p>
      <w:pPr>
        <w:suppressLineNumbers/>
        <w:bidi w:val="0"/>
        <w:spacing w:line="360" w:lineRule="auto"/>
        <w:jc w:val="left"/>
        <w:rPr>
          <w:ins w:id="580" w:author="Kousalya.Palanisamy" w:date="2020-09-18T18:24:57Z"/>
          <w:rFonts w:hint="default"/>
        </w:rPr>
        <w:pPrChange w:id="579" w:author="Kousalya.Palanisamy" w:date="2020-09-18T17:42:57Z">
          <w:pPr>
            <w:pStyle w:val="3"/>
            <w:bidi w:val="0"/>
          </w:pPr>
        </w:pPrChange>
      </w:pPr>
      <w:ins w:id="581" w:author="Kousalya.Palanisamy" w:date="2020-09-18T18:24:57Z">
        <w:r>
          <w:rPr>
            <w:rFonts w:hint="default"/>
          </w:rPr>
          <w:tab/>
        </w:r>
      </w:ins>
      <w:ins w:id="582" w:author="Kousalya.Palanisamy" w:date="2020-09-18T18:24:57Z">
        <w:r>
          <w:rPr>
            <w:rFonts w:hint="default"/>
          </w:rPr>
          <w:t>th,td{height : 40px;</w:t>
        </w:r>
      </w:ins>
    </w:p>
    <w:p>
      <w:pPr>
        <w:suppressLineNumbers/>
        <w:bidi w:val="0"/>
        <w:spacing w:line="360" w:lineRule="auto"/>
        <w:jc w:val="left"/>
        <w:rPr>
          <w:ins w:id="584" w:author="Kousalya.Palanisamy" w:date="2020-09-18T18:24:57Z"/>
          <w:rFonts w:hint="default"/>
        </w:rPr>
        <w:pPrChange w:id="583" w:author="Kousalya.Palanisamy" w:date="2020-09-18T17:42:57Z">
          <w:pPr>
            <w:pStyle w:val="3"/>
            <w:bidi w:val="0"/>
          </w:pPr>
        </w:pPrChange>
      </w:pPr>
      <w:ins w:id="585" w:author="Kousalya.Palanisamy" w:date="2020-09-18T18:24:57Z">
        <w:r>
          <w:rPr>
            <w:rFonts w:hint="default"/>
          </w:rPr>
          <w:tab/>
        </w:r>
      </w:ins>
      <w:ins w:id="586" w:author="Kousalya.Palanisamy" w:date="2020-09-18T18:24:57Z">
        <w:r>
          <w:rPr>
            <w:rFonts w:hint="default"/>
          </w:rPr>
          <w:tab/>
        </w:r>
      </w:ins>
      <w:ins w:id="587" w:author="Kousalya.Palanisamy" w:date="2020-09-18T18:24:57Z">
        <w:r>
          <w:rPr>
            <w:rFonts w:hint="default"/>
          </w:rPr>
          <w:t>text-align : center;</w:t>
        </w:r>
      </w:ins>
      <w:ins w:id="588" w:author="Kousalya.Palanisamy" w:date="2020-09-18T18:24:57Z">
        <w:r>
          <w:rPr>
            <w:rFonts w:hint="default"/>
          </w:rPr>
          <w:tab/>
        </w:r>
      </w:ins>
      <w:ins w:id="589" w:author="Kousalya.Palanisamy" w:date="2020-09-18T18:24:57Z">
        <w:r>
          <w:rPr>
            <w:rFonts w:hint="default"/>
          </w:rPr>
          <w:t>}</w:t>
        </w:r>
      </w:ins>
    </w:p>
    <w:p>
      <w:pPr>
        <w:suppressLineNumbers/>
        <w:bidi w:val="0"/>
        <w:spacing w:line="360" w:lineRule="auto"/>
        <w:jc w:val="left"/>
        <w:rPr>
          <w:ins w:id="591" w:author="Kousalya.Palanisamy" w:date="2020-09-18T18:24:57Z"/>
          <w:rFonts w:hint="default"/>
        </w:rPr>
        <w:pPrChange w:id="590" w:author="Kousalya.Palanisamy" w:date="2020-09-18T17:42:57Z">
          <w:pPr>
            <w:pStyle w:val="3"/>
            <w:bidi w:val="0"/>
          </w:pPr>
        </w:pPrChange>
      </w:pPr>
      <w:ins w:id="592" w:author="Kousalya.Palanisamy" w:date="2020-09-18T18:24:57Z">
        <w:r>
          <w:rPr>
            <w:rFonts w:hint="default"/>
          </w:rPr>
          <w:t>&lt;/style&gt;&lt;/head&gt;</w:t>
        </w:r>
      </w:ins>
    </w:p>
    <w:p>
      <w:pPr>
        <w:suppressLineNumbers/>
        <w:bidi w:val="0"/>
        <w:spacing w:line="360" w:lineRule="auto"/>
        <w:jc w:val="left"/>
        <w:rPr>
          <w:ins w:id="594" w:author="Kousalya.Palanisamy" w:date="2020-09-18T18:24:57Z"/>
          <w:rFonts w:hint="default"/>
        </w:rPr>
        <w:pPrChange w:id="593" w:author="Kousalya.Palanisamy" w:date="2020-09-18T17:42:57Z">
          <w:pPr>
            <w:pStyle w:val="3"/>
            <w:bidi w:val="0"/>
          </w:pPr>
        </w:pPrChange>
      </w:pPr>
      <w:ins w:id="595" w:author="Kousalya.Palanisamy" w:date="2020-09-18T18:24:57Z">
        <w:r>
          <w:rPr>
            <w:rFonts w:hint="default"/>
          </w:rPr>
          <w:t>&lt;body&gt;&lt;div class = "data"&gt;</w:t>
        </w:r>
      </w:ins>
    </w:p>
    <w:p>
      <w:pPr>
        <w:suppressLineNumbers/>
        <w:bidi w:val="0"/>
        <w:spacing w:line="360" w:lineRule="auto"/>
        <w:jc w:val="left"/>
        <w:rPr>
          <w:ins w:id="597" w:author="Kousalya.Palanisamy" w:date="2020-09-18T18:24:57Z"/>
          <w:rFonts w:hint="default"/>
        </w:rPr>
        <w:pPrChange w:id="596" w:author="Kousalya.Palanisamy" w:date="2020-09-18T17:42:57Z">
          <w:pPr>
            <w:pStyle w:val="3"/>
            <w:bidi w:val="0"/>
          </w:pPr>
        </w:pPrChange>
      </w:pPr>
      <w:ins w:id="598" w:author="Kousalya.Palanisamy" w:date="2020-09-18T18:24:57Z">
        <w:r>
          <w:rPr>
            <w:rFonts w:hint="default"/>
          </w:rPr>
          <w:t>&lt;table border ="1" class = "table" cellspacing = "0"&gt;</w:t>
        </w:r>
      </w:ins>
    </w:p>
    <w:p>
      <w:pPr>
        <w:suppressLineNumbers/>
        <w:bidi w:val="0"/>
        <w:spacing w:line="360" w:lineRule="auto"/>
        <w:jc w:val="left"/>
        <w:rPr>
          <w:ins w:id="600" w:author="Kousalya.Palanisamy" w:date="2020-09-18T18:24:57Z"/>
          <w:rFonts w:hint="default"/>
        </w:rPr>
        <w:pPrChange w:id="599" w:author="Kousalya.Palanisamy" w:date="2020-09-18T17:42:57Z">
          <w:pPr>
            <w:pStyle w:val="3"/>
            <w:bidi w:val="0"/>
          </w:pPr>
        </w:pPrChange>
      </w:pPr>
      <w:ins w:id="601" w:author="Kousalya.Palanisamy" w:date="2020-09-18T18:24:57Z">
        <w:r>
          <w:rPr>
            <w:rFonts w:hint="default"/>
          </w:rPr>
          <w:tab/>
        </w:r>
      </w:ins>
      <w:ins w:id="602" w:author="Kousalya.Palanisamy" w:date="2020-09-18T18:24:57Z">
        <w:r>
          <w:rPr>
            <w:rFonts w:hint="default"/>
          </w:rPr>
          <w:t>&lt;thead&gt;&lt;tr&gt;</w:t>
        </w:r>
      </w:ins>
    </w:p>
    <w:p>
      <w:pPr>
        <w:suppressLineNumbers/>
        <w:bidi w:val="0"/>
        <w:spacing w:line="360" w:lineRule="auto"/>
        <w:jc w:val="left"/>
        <w:rPr>
          <w:ins w:id="604" w:author="Kousalya.Palanisamy" w:date="2020-09-18T18:24:57Z"/>
          <w:rFonts w:hint="default"/>
        </w:rPr>
        <w:pPrChange w:id="603" w:author="Kousalya.Palanisamy" w:date="2020-09-18T17:42:57Z">
          <w:pPr>
            <w:pStyle w:val="3"/>
            <w:bidi w:val="0"/>
          </w:pPr>
        </w:pPrChange>
      </w:pPr>
      <w:ins w:id="605" w:author="Kousalya.Palanisamy" w:date="2020-09-18T18:24:57Z">
        <w:r>
          <w:rPr>
            <w:rFonts w:hint="default"/>
          </w:rPr>
          <w:tab/>
        </w:r>
      </w:ins>
      <w:ins w:id="606" w:author="Kousalya.Palanisamy" w:date="2020-09-18T18:24:57Z">
        <w:r>
          <w:rPr>
            <w:rFonts w:hint="default"/>
          </w:rPr>
          <w:tab/>
        </w:r>
      </w:ins>
      <w:ins w:id="607" w:author="Kousalya.Palanisamy" w:date="2020-09-18T18:24:57Z">
        <w:r>
          <w:rPr>
            <w:rFonts w:hint="default"/>
          </w:rPr>
          <w:tab/>
        </w:r>
      </w:ins>
      <w:ins w:id="608" w:author="Kousalya.Palanisamy" w:date="2020-09-18T18:24:57Z">
        <w:r>
          <w:rPr>
            <w:rFonts w:hint="default"/>
          </w:rPr>
          <w:t>&lt;th&gt;Sr no&lt;/th&gt;</w:t>
        </w:r>
      </w:ins>
    </w:p>
    <w:p>
      <w:pPr>
        <w:suppressLineNumbers/>
        <w:bidi w:val="0"/>
        <w:spacing w:line="360" w:lineRule="auto"/>
        <w:jc w:val="left"/>
        <w:rPr>
          <w:ins w:id="610" w:author="Kousalya.Palanisamy" w:date="2020-09-18T18:24:57Z"/>
          <w:rFonts w:hint="default"/>
        </w:rPr>
        <w:pPrChange w:id="609" w:author="Kousalya.Palanisamy" w:date="2020-09-18T17:42:57Z">
          <w:pPr>
            <w:pStyle w:val="3"/>
            <w:bidi w:val="0"/>
          </w:pPr>
        </w:pPrChange>
      </w:pPr>
      <w:ins w:id="611" w:author="Kousalya.Palanisamy" w:date="2020-09-18T18:24:57Z">
        <w:r>
          <w:rPr>
            <w:rFonts w:hint="default"/>
          </w:rPr>
          <w:tab/>
        </w:r>
      </w:ins>
      <w:ins w:id="612" w:author="Kousalya.Palanisamy" w:date="2020-09-18T18:24:57Z">
        <w:r>
          <w:rPr>
            <w:rFonts w:hint="default"/>
          </w:rPr>
          <w:tab/>
        </w:r>
      </w:ins>
      <w:ins w:id="613" w:author="Kousalya.Palanisamy" w:date="2020-09-18T18:24:57Z">
        <w:r>
          <w:rPr>
            <w:rFonts w:hint="default"/>
          </w:rPr>
          <w:tab/>
        </w:r>
      </w:ins>
      <w:ins w:id="614" w:author="Kousalya.Palanisamy" w:date="2020-09-18T18:24:57Z">
        <w:r>
          <w:rPr>
            <w:rFonts w:hint="default"/>
          </w:rPr>
          <w:t>&lt;th&gt;Name&lt;/th&gt;</w:t>
        </w:r>
      </w:ins>
    </w:p>
    <w:p>
      <w:pPr>
        <w:suppressLineNumbers/>
        <w:bidi w:val="0"/>
        <w:spacing w:line="360" w:lineRule="auto"/>
        <w:jc w:val="left"/>
        <w:rPr>
          <w:ins w:id="616" w:author="Kousalya.Palanisamy" w:date="2020-09-18T18:24:57Z"/>
          <w:rFonts w:hint="default"/>
        </w:rPr>
        <w:pPrChange w:id="615" w:author="Kousalya.Palanisamy" w:date="2020-09-18T17:42:57Z">
          <w:pPr>
            <w:pStyle w:val="3"/>
            <w:bidi w:val="0"/>
          </w:pPr>
        </w:pPrChange>
      </w:pPr>
      <w:ins w:id="617" w:author="Kousalya.Palanisamy" w:date="2020-09-18T18:24:57Z">
        <w:r>
          <w:rPr>
            <w:rFonts w:hint="default"/>
          </w:rPr>
          <w:tab/>
        </w:r>
      </w:ins>
      <w:ins w:id="618" w:author="Kousalya.Palanisamy" w:date="2020-09-18T18:24:57Z">
        <w:r>
          <w:rPr>
            <w:rFonts w:hint="default"/>
          </w:rPr>
          <w:tab/>
        </w:r>
      </w:ins>
      <w:ins w:id="619" w:author="Kousalya.Palanisamy" w:date="2020-09-18T18:24:57Z">
        <w:r>
          <w:rPr>
            <w:rFonts w:hint="default"/>
          </w:rPr>
          <w:tab/>
        </w:r>
      </w:ins>
      <w:ins w:id="620" w:author="Kousalya.Palanisamy" w:date="2020-09-18T18:24:57Z">
        <w:r>
          <w:rPr>
            <w:rFonts w:hint="default"/>
          </w:rPr>
          <w:t>&lt;th&gt;Age&lt;/th&gt;</w:t>
        </w:r>
      </w:ins>
    </w:p>
    <w:p>
      <w:pPr>
        <w:suppressLineNumbers/>
        <w:bidi w:val="0"/>
        <w:spacing w:line="360" w:lineRule="auto"/>
        <w:jc w:val="left"/>
        <w:rPr>
          <w:ins w:id="622" w:author="Kousalya.Palanisamy" w:date="2020-09-18T18:24:57Z"/>
          <w:rFonts w:hint="default"/>
        </w:rPr>
        <w:pPrChange w:id="621" w:author="Kousalya.Palanisamy" w:date="2020-09-18T17:42:57Z">
          <w:pPr>
            <w:pStyle w:val="3"/>
            <w:bidi w:val="0"/>
          </w:pPr>
        </w:pPrChange>
      </w:pPr>
      <w:ins w:id="623" w:author="Kousalya.Palanisamy" w:date="2020-09-18T18:24:57Z">
        <w:r>
          <w:rPr>
            <w:rFonts w:hint="default"/>
          </w:rPr>
          <w:tab/>
        </w:r>
      </w:ins>
      <w:ins w:id="624" w:author="Kousalya.Palanisamy" w:date="2020-09-18T18:24:57Z">
        <w:r>
          <w:rPr>
            <w:rFonts w:hint="default"/>
          </w:rPr>
          <w:tab/>
        </w:r>
      </w:ins>
      <w:ins w:id="625" w:author="Kousalya.Palanisamy" w:date="2020-09-18T18:24:57Z">
        <w:r>
          <w:rPr>
            <w:rFonts w:hint="default"/>
          </w:rPr>
          <w:tab/>
        </w:r>
      </w:ins>
      <w:ins w:id="626" w:author="Kousalya.Palanisamy" w:date="2020-09-18T18:24:57Z">
        <w:r>
          <w:rPr>
            <w:rFonts w:hint="default"/>
          </w:rPr>
          <w:t>&lt;th&gt;City&lt;/th&gt;</w:t>
        </w:r>
      </w:ins>
    </w:p>
    <w:p>
      <w:pPr>
        <w:suppressLineNumbers/>
        <w:bidi w:val="0"/>
        <w:spacing w:line="360" w:lineRule="auto"/>
        <w:jc w:val="left"/>
        <w:rPr>
          <w:ins w:id="628" w:author="Kousalya.Palanisamy" w:date="2020-09-18T18:24:57Z"/>
          <w:rFonts w:hint="default"/>
        </w:rPr>
        <w:pPrChange w:id="627" w:author="Kousalya.Palanisamy" w:date="2020-09-18T17:42:57Z">
          <w:pPr>
            <w:pStyle w:val="3"/>
            <w:bidi w:val="0"/>
          </w:pPr>
        </w:pPrChange>
      </w:pPr>
      <w:ins w:id="629" w:author="Kousalya.Palanisamy" w:date="2020-09-18T18:24:57Z">
        <w:r>
          <w:rPr>
            <w:rFonts w:hint="default"/>
          </w:rPr>
          <w:tab/>
        </w:r>
      </w:ins>
      <w:ins w:id="630" w:author="Kousalya.Palanisamy" w:date="2020-09-18T18:24:57Z">
        <w:r>
          <w:rPr>
            <w:rFonts w:hint="default"/>
          </w:rPr>
          <w:tab/>
        </w:r>
      </w:ins>
      <w:ins w:id="631" w:author="Kousalya.Palanisamy" w:date="2020-09-18T18:24:57Z">
        <w:r>
          <w:rPr>
            <w:rFonts w:hint="default"/>
          </w:rPr>
          <w:tab/>
        </w:r>
      </w:ins>
      <w:ins w:id="632" w:author="Kousalya.Palanisamy" w:date="2020-09-18T18:24:57Z">
        <w:r>
          <w:rPr>
            <w:rFonts w:hint="default"/>
          </w:rPr>
          <w:t>&lt;th&gt;Salary&lt;/th&gt;</w:t>
        </w:r>
      </w:ins>
    </w:p>
    <w:p>
      <w:pPr>
        <w:suppressLineNumbers/>
        <w:bidi w:val="0"/>
        <w:spacing w:line="360" w:lineRule="auto"/>
        <w:jc w:val="left"/>
        <w:rPr>
          <w:ins w:id="634" w:author="Kousalya.Palanisamy" w:date="2020-09-18T18:24:57Z"/>
          <w:rFonts w:hint="default"/>
        </w:rPr>
        <w:pPrChange w:id="633" w:author="Kousalya.Palanisamy" w:date="2020-09-18T17:42:57Z">
          <w:pPr>
            <w:pStyle w:val="3"/>
            <w:bidi w:val="0"/>
          </w:pPr>
        </w:pPrChange>
      </w:pPr>
      <w:ins w:id="635" w:author="Kousalya.Palanisamy" w:date="2020-09-18T18:24:57Z">
        <w:r>
          <w:rPr>
            <w:rFonts w:hint="default"/>
          </w:rPr>
          <w:tab/>
        </w:r>
      </w:ins>
      <w:ins w:id="636" w:author="Kousalya.Palanisamy" w:date="2020-09-18T18:24:57Z">
        <w:r>
          <w:rPr>
            <w:rFonts w:hint="default"/>
          </w:rPr>
          <w:tab/>
        </w:r>
      </w:ins>
      <w:ins w:id="637" w:author="Kousalya.Palanisamy" w:date="2020-09-18T18:24:57Z">
        <w:r>
          <w:rPr>
            <w:rFonts w:hint="default"/>
          </w:rPr>
          <w:tab/>
        </w:r>
      </w:ins>
      <w:ins w:id="638" w:author="Kousalya.Palanisamy" w:date="2020-09-18T18:24:57Z">
        <w:r>
          <w:rPr>
            <w:rFonts w:hint="default"/>
          </w:rPr>
          <w:t>&lt;th&gt;Delete&lt;/th&gt;</w:t>
        </w:r>
      </w:ins>
      <w:ins w:id="639" w:author="Kousalya.Palanisamy" w:date="2020-09-18T18:24:57Z">
        <w:r>
          <w:rPr>
            <w:rFonts w:hint="default"/>
          </w:rPr>
          <w:tab/>
        </w:r>
      </w:ins>
      <w:ins w:id="640" w:author="Kousalya.Palanisamy" w:date="2020-09-18T18:24:57Z">
        <w:r>
          <w:rPr>
            <w:rFonts w:hint="default"/>
          </w:rPr>
          <w:t>&lt;/tr&gt;</w:t>
        </w:r>
      </w:ins>
    </w:p>
    <w:p>
      <w:pPr>
        <w:suppressLineNumbers/>
        <w:bidi w:val="0"/>
        <w:spacing w:line="360" w:lineRule="auto"/>
        <w:jc w:val="left"/>
        <w:rPr>
          <w:ins w:id="642" w:author="Kousalya.Palanisamy" w:date="2020-09-18T18:24:57Z"/>
          <w:rFonts w:hint="default"/>
        </w:rPr>
        <w:pPrChange w:id="641" w:author="Kousalya.Palanisamy" w:date="2020-09-18T17:42:57Z">
          <w:pPr>
            <w:pStyle w:val="3"/>
            <w:bidi w:val="0"/>
          </w:pPr>
        </w:pPrChange>
      </w:pPr>
      <w:ins w:id="643" w:author="Kousalya.Palanisamy" w:date="2020-09-18T18:24:57Z">
        <w:r>
          <w:rPr>
            <w:rFonts w:hint="default"/>
          </w:rPr>
          <w:tab/>
        </w:r>
      </w:ins>
      <w:ins w:id="644" w:author="Kousalya.Palanisamy" w:date="2020-09-18T18:24:57Z">
        <w:r>
          <w:rPr>
            <w:rFonts w:hint="default"/>
          </w:rPr>
          <w:t>&lt;/thead&gt;</w:t>
        </w:r>
      </w:ins>
      <w:ins w:id="645" w:author="Kousalya.Palanisamy" w:date="2020-09-18T18:24:57Z">
        <w:r>
          <w:rPr>
            <w:rFonts w:hint="default"/>
          </w:rPr>
          <w:tab/>
        </w:r>
      </w:ins>
      <w:ins w:id="646" w:author="Kousalya.Palanisamy" w:date="2020-09-18T18:24:57Z">
        <w:r>
          <w:rPr>
            <w:rFonts w:hint="default"/>
          </w:rPr>
          <w:t>&lt;tbody class = "tablebody"&gt;&lt;/tbody&gt;</w:t>
        </w:r>
      </w:ins>
    </w:p>
    <w:p>
      <w:pPr>
        <w:suppressLineNumbers/>
        <w:bidi w:val="0"/>
        <w:spacing w:line="360" w:lineRule="auto"/>
        <w:jc w:val="left"/>
        <w:rPr>
          <w:ins w:id="648" w:author="Kousalya.Palanisamy" w:date="2020-09-18T18:24:57Z"/>
          <w:rFonts w:hint="default"/>
        </w:rPr>
        <w:pPrChange w:id="647" w:author="Kousalya.Palanisamy" w:date="2020-09-18T17:42:57Z">
          <w:pPr>
            <w:pStyle w:val="3"/>
            <w:bidi w:val="0"/>
          </w:pPr>
        </w:pPrChange>
      </w:pPr>
      <w:ins w:id="649" w:author="Kousalya.Palanisamy" w:date="2020-09-18T18:24:57Z">
        <w:r>
          <w:rPr>
            <w:rFonts w:hint="default"/>
          </w:rPr>
          <w:t>&lt;/table&gt;&lt;/div&gt;</w:t>
        </w:r>
      </w:ins>
    </w:p>
    <w:p>
      <w:pPr>
        <w:suppressLineNumbers/>
        <w:bidi w:val="0"/>
        <w:spacing w:line="360" w:lineRule="auto"/>
        <w:jc w:val="left"/>
        <w:rPr>
          <w:ins w:id="651" w:author="Kousalya.Palanisamy" w:date="2020-09-18T18:24:57Z"/>
          <w:rFonts w:hint="default"/>
        </w:rPr>
        <w:pPrChange w:id="650" w:author="Kousalya.Palanisamy" w:date="2020-09-18T17:42:57Z">
          <w:pPr>
            <w:pStyle w:val="3"/>
            <w:bidi w:val="0"/>
          </w:pPr>
        </w:pPrChange>
      </w:pPr>
      <w:ins w:id="652" w:author="Kousalya.Palanisamy" w:date="2020-09-18T18:24:57Z">
        <w:r>
          <w:rPr>
            <w:rFonts w:hint="default"/>
          </w:rPr>
          <w:t>&lt;script type = "text/javascript" src = "</w:t>
        </w:r>
      </w:ins>
      <w:ins w:id="653" w:author="Kousalya.Palanisamy" w:date="2020-09-18T19:21:05Z">
        <w:r>
          <w:rPr>
            <w:rFonts w:hint="default"/>
            <w:lang w:val="en-US"/>
          </w:rPr>
          <w:t>Day6</w:t>
        </w:r>
      </w:ins>
      <w:ins w:id="654" w:author="Kousalya.Palanisamy" w:date="2020-09-18T18:24:57Z">
        <w:r>
          <w:rPr>
            <w:rFonts w:hint="default"/>
          </w:rPr>
          <w:t>.js"&gt;&lt;/script&gt;</w:t>
        </w:r>
      </w:ins>
    </w:p>
    <w:p>
      <w:pPr>
        <w:suppressLineNumbers/>
        <w:bidi w:val="0"/>
        <w:spacing w:line="360" w:lineRule="auto"/>
        <w:jc w:val="left"/>
        <w:rPr>
          <w:ins w:id="656" w:author="Kousalya.Palanisamy" w:date="2020-09-18T18:24:57Z"/>
          <w:rFonts w:hint="default"/>
        </w:rPr>
        <w:pPrChange w:id="655" w:author="Kousalya.Palanisamy" w:date="2020-09-18T17:42:57Z">
          <w:pPr>
            <w:pStyle w:val="3"/>
            <w:bidi w:val="0"/>
          </w:pPr>
        </w:pPrChange>
      </w:pPr>
      <w:ins w:id="657" w:author="Kousalya.Palanisamy" w:date="2020-09-18T18:24:57Z">
        <w:r>
          <w:rPr>
            <w:rFonts w:hint="default"/>
          </w:rPr>
          <w:t>&lt;/body&gt;</w:t>
        </w:r>
      </w:ins>
    </w:p>
    <w:p>
      <w:pPr>
        <w:suppressLineNumbers/>
        <w:bidi w:val="0"/>
        <w:spacing w:line="360" w:lineRule="auto"/>
        <w:jc w:val="left"/>
        <w:rPr>
          <w:ins w:id="659" w:author="Kousalya.Palanisamy" w:date="2020-09-18T19:15:19Z"/>
          <w:rFonts w:hint="default"/>
        </w:rPr>
        <w:pPrChange w:id="658" w:author="Kousalya.Palanisamy" w:date="2020-09-18T17:42:57Z">
          <w:pPr>
            <w:pStyle w:val="3"/>
            <w:bidi w:val="0"/>
          </w:pPr>
        </w:pPrChange>
      </w:pPr>
      <w:ins w:id="660" w:author="Kousalya.Palanisamy" w:date="2020-09-18T18:24:57Z">
        <w:r>
          <w:rPr>
            <w:rFonts w:hint="default"/>
          </w:rPr>
          <w:t>&lt;/html&gt;</w:t>
        </w:r>
      </w:ins>
    </w:p>
    <w:p>
      <w:pPr>
        <w:suppressLineNumbers w:val="0"/>
        <w:bidi w:val="0"/>
        <w:spacing w:line="360" w:lineRule="auto"/>
        <w:jc w:val="both"/>
        <w:rPr>
          <w:ins w:id="662" w:author="Kousalya.Palanisamy" w:date="2020-09-18T14:55:13Z"/>
          <w:rFonts w:hint="default"/>
        </w:rPr>
        <w:pPrChange w:id="661" w:author="Kousalya.Palanisamy" w:date="2020-09-18T19:15:31Z">
          <w:pPr>
            <w:pStyle w:val="3"/>
            <w:bidi w:val="0"/>
          </w:pPr>
        </w:pPrChange>
      </w:pPr>
      <w:ins w:id="663" w:author="Kousalya.Palanisamy" w:date="2020-09-18T19:21:05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Day6</w:t>
        </w:r>
      </w:ins>
      <w:ins w:id="664" w:author="Kousalya.Palanisamy" w:date="2020-09-18T19:15:26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.js</w:t>
        </w:r>
      </w:ins>
    </w:p>
    <w:p>
      <w:pPr>
        <w:bidi w:val="0"/>
        <w:spacing w:line="360" w:lineRule="auto"/>
        <w:rPr>
          <w:ins w:id="666" w:author="Kousalya.Palanisamy" w:date="2020-09-18T19:14:21Z"/>
          <w:rFonts w:hint="default"/>
          <w:b w:val="0"/>
          <w:bCs w:val="0"/>
          <w:sz w:val="21"/>
          <w:szCs w:val="20"/>
          <w:lang w:val="en-US"/>
        </w:rPr>
        <w:pPrChange w:id="665" w:author="Kousalya.Palanisamy" w:date="2020-09-18T19:15:16Z">
          <w:pPr>
            <w:pStyle w:val="3"/>
            <w:bidi w:val="0"/>
          </w:pPr>
        </w:pPrChange>
      </w:pPr>
      <w:ins w:id="667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>function deleter(index){</w:t>
        </w:r>
      </w:ins>
    </w:p>
    <w:p>
      <w:pPr>
        <w:bidi w:val="0"/>
        <w:spacing w:line="360" w:lineRule="auto"/>
        <w:rPr>
          <w:ins w:id="669" w:author="Kousalya.Palanisamy" w:date="2020-09-18T19:14:21Z"/>
          <w:rFonts w:hint="default"/>
          <w:b w:val="0"/>
          <w:bCs w:val="0"/>
          <w:sz w:val="21"/>
          <w:szCs w:val="20"/>
          <w:lang w:val="en-US"/>
        </w:rPr>
        <w:pPrChange w:id="668" w:author="Kousalya.Palanisamy" w:date="2020-09-18T19:15:16Z">
          <w:pPr>
            <w:pStyle w:val="3"/>
            <w:bidi w:val="0"/>
          </w:pPr>
        </w:pPrChange>
      </w:pPr>
      <w:ins w:id="670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ab/>
        </w:r>
      </w:ins>
      <w:ins w:id="671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>information.splice(index,1);</w:t>
        </w:r>
      </w:ins>
    </w:p>
    <w:p>
      <w:pPr>
        <w:bidi w:val="0"/>
        <w:spacing w:line="360" w:lineRule="auto"/>
        <w:rPr>
          <w:ins w:id="673" w:author="Kousalya.Palanisamy" w:date="2020-09-18T19:14:21Z"/>
          <w:rFonts w:hint="default"/>
          <w:b w:val="0"/>
          <w:bCs w:val="0"/>
          <w:sz w:val="21"/>
          <w:szCs w:val="20"/>
          <w:lang w:val="en-US"/>
        </w:rPr>
        <w:pPrChange w:id="672" w:author="Kousalya.Palanisamy" w:date="2020-09-18T19:15:16Z">
          <w:pPr>
            <w:pStyle w:val="3"/>
            <w:bidi w:val="0"/>
          </w:pPr>
        </w:pPrChange>
      </w:pPr>
      <w:ins w:id="674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ab/>
        </w:r>
      </w:ins>
      <w:ins w:id="675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>display(information);</w:t>
        </w:r>
      </w:ins>
    </w:p>
    <w:p>
      <w:pPr>
        <w:bidi w:val="0"/>
        <w:spacing w:line="360" w:lineRule="auto"/>
        <w:rPr>
          <w:ins w:id="677" w:author="Kousalya.Palanisamy" w:date="2020-09-18T19:14:21Z"/>
          <w:rFonts w:hint="default"/>
          <w:b w:val="0"/>
          <w:bCs w:val="0"/>
          <w:sz w:val="21"/>
          <w:szCs w:val="20"/>
          <w:lang w:val="en-US"/>
        </w:rPr>
        <w:pPrChange w:id="676" w:author="Kousalya.Palanisamy" w:date="2020-09-18T19:15:16Z">
          <w:pPr>
            <w:pStyle w:val="3"/>
            <w:bidi w:val="0"/>
          </w:pPr>
        </w:pPrChange>
      </w:pPr>
      <w:ins w:id="678" w:author="Kousalya.Palanisamy" w:date="2020-09-18T19:14:21Z">
        <w:r>
          <w:rPr>
            <w:rFonts w:hint="default"/>
            <w:b w:val="0"/>
            <w:bCs w:val="0"/>
            <w:sz w:val="21"/>
            <w:szCs w:val="20"/>
            <w:lang w:val="en-US"/>
          </w:rPr>
          <w:t>};</w:t>
        </w:r>
      </w:ins>
    </w:p>
    <w:p>
      <w:pPr>
        <w:bidi w:val="0"/>
        <w:rPr>
          <w:ins w:id="680" w:author="Kousalya.Palanisamy" w:date="2020-09-18T18:39:24Z"/>
          <w:rFonts w:hint="default" w:cs="Times New Roman"/>
          <w:b w:val="0"/>
          <w:bCs w:val="0"/>
          <w:sz w:val="21"/>
          <w:szCs w:val="20"/>
          <w:lang w:val="en-US"/>
        </w:rPr>
        <w:pPrChange w:id="679" w:author="Kousalya.Palanisamy" w:date="2020-09-18T18:39:24Z">
          <w:pPr>
            <w:pStyle w:val="3"/>
            <w:bidi w:val="0"/>
          </w:pPr>
        </w:pPrChange>
      </w:pPr>
      <w:ins w:id="681" w:author="Kousalya.Palanisamy" w:date="2020-09-18T18:39:24Z">
        <w:r>
          <w:rPr>
            <w:rFonts w:hint="default" w:cs="Times New Roman"/>
            <w:b w:val="0"/>
            <w:bCs w:val="0"/>
            <w:sz w:val="21"/>
            <w:szCs w:val="20"/>
            <w:lang w:val="en-US"/>
          </w:rPr>
          <w:br w:type="page"/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683" w:author="Kousalya.Palanisamy" w:date="2020-09-18T18:39:38Z"/>
        </w:rPr>
        <w:pPrChange w:id="682" w:author="Kousalya.Palanisamy" w:date="2020-09-18T18:41:00Z"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both"/>
          </w:pPr>
        </w:pPrChange>
      </w:pPr>
      <w:ins w:id="684" w:author="Kousalya.Palanisamy" w:date="2020-09-18T18:39:3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suppressLineNumbers/>
        <w:bidi w:val="0"/>
        <w:spacing w:line="360" w:lineRule="auto"/>
        <w:jc w:val="left"/>
        <w:rPr>
          <w:ins w:id="686" w:author="Kousalya.Palanisamy" w:date="2020-09-18T18:40:19Z"/>
        </w:rPr>
        <w:pPrChange w:id="685" w:author="Kousalya.Palanisamy" w:date="2020-09-18T14:50:02Z">
          <w:pPr>
            <w:pStyle w:val="3"/>
            <w:bidi w:val="0"/>
          </w:pPr>
        </w:pPrChange>
      </w:pPr>
      <w:ins w:id="687" w:author="Kousalya.Palanisamy" w:date="2020-09-18T18:40:23Z">
        <w:bookmarkStart w:id="0" w:name="_GoBack"/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6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6" name="Picture 5"/>
                      <pic:cNvPicPr>
                        <a:picLocks noChangeAspect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  <w:bookmarkEnd w:id="0"/>
      </w:ins>
    </w:p>
    <w:p>
      <w:pPr>
        <w:suppressLineNumbers/>
        <w:bidi w:val="0"/>
        <w:spacing w:line="360" w:lineRule="auto"/>
        <w:jc w:val="left"/>
        <w:rPr>
          <w:ins w:id="690" w:author="Kousalya.Palanisamy" w:date="2020-09-18T18:41:15Z"/>
        </w:rPr>
        <w:pPrChange w:id="689" w:author="Kousalya.Palanisamy" w:date="2020-09-18T14:50:02Z">
          <w:pPr>
            <w:pStyle w:val="3"/>
            <w:bidi w:val="0"/>
          </w:pPr>
        </w:pPrChange>
      </w:pPr>
      <w:ins w:id="691" w:author="Kousalya.Palanisamy" w:date="2020-09-18T18:40:15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5" name="Picture 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5" name="Picture 4"/>
                      <pic:cNvPicPr>
                        <a:picLocks noChangeAspect="1"/>
                      </pic:cNvPicPr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bidi w:val="0"/>
        <w:rPr>
          <w:ins w:id="694" w:author="Kousalya.Palanisamy" w:date="2020-09-18T18:41:15Z"/>
        </w:rPr>
        <w:pPrChange w:id="693" w:author="Kousalya.Palanisamy" w:date="2020-09-18T18:41:15Z">
          <w:pPr>
            <w:pStyle w:val="3"/>
            <w:bidi w:val="0"/>
          </w:pPr>
        </w:pPrChange>
      </w:pPr>
      <w:ins w:id="695" w:author="Kousalya.Palanisamy" w:date="2020-09-18T18:41:15Z">
        <w:r>
          <w:rPr/>
          <w:br w:type="page"/>
        </w:r>
      </w:ins>
    </w:p>
    <w:p>
      <w:pPr>
        <w:widowControl w:val="0"/>
        <w:suppressLineNumbers/>
        <w:bidi w:val="0"/>
        <w:spacing w:line="360" w:lineRule="auto"/>
        <w:jc w:val="left"/>
        <w:rPr>
          <w:ins w:id="697" w:author="Kousalya.Palanisamy" w:date="2020-09-18T19:16:52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  <w:pPrChange w:id="696" w:author="Kousalya.Palanisamy" w:date="2020-09-18T19:16:38Z">
          <w:pPr>
            <w:pStyle w:val="3"/>
            <w:bidi w:val="0"/>
          </w:pPr>
        </w:pPrChange>
      </w:pPr>
      <w:ins w:id="698" w:author="Kousalya.Palanisamy" w:date="2020-09-18T19:16:31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Question 1 (</w:t>
        </w:r>
      </w:ins>
      <w:ins w:id="699" w:author="Kousalya.Palanisamy" w:date="2020-09-18T19:16:41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</w:t>
        </w:r>
      </w:ins>
      <w:ins w:id="700" w:author="Kousalya.Palanisamy" w:date="2020-09-18T19:16:31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)</w:t>
        </w:r>
      </w:ins>
    </w:p>
    <w:p>
      <w:pPr>
        <w:widowControl w:val="0"/>
        <w:suppressLineNumbers/>
        <w:bidi w:val="0"/>
        <w:spacing w:line="360" w:lineRule="auto"/>
        <w:jc w:val="left"/>
        <w:rPr>
          <w:ins w:id="702" w:author="Kousalya.Palanisamy" w:date="2020-09-18T19:17:34Z"/>
          <w:rFonts w:hint="default" w:cs="Times New Roman"/>
          <w:b w:val="0"/>
          <w:bCs/>
          <w:kern w:val="2"/>
          <w:sz w:val="22"/>
          <w:szCs w:val="22"/>
          <w:lang w:val="en-US" w:eastAsia="zh-CN" w:bidi="ar"/>
        </w:rPr>
        <w:pPrChange w:id="701" w:author="Kousalya.Palanisamy" w:date="2020-09-18T19:16:38Z">
          <w:pPr>
            <w:pStyle w:val="3"/>
            <w:bidi w:val="0"/>
          </w:pPr>
        </w:pPrChange>
      </w:pPr>
      <w:ins w:id="703" w:author="Kousalya.Palanisamy" w:date="2020-09-18T19:17:03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Whe</w:t>
        </w:r>
      </w:ins>
      <w:ins w:id="704" w:author="Kousalya.Palanisamy" w:date="2020-09-18T19:17:04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n re</w:t>
        </w:r>
      </w:ins>
      <w:ins w:id="705" w:author="Kousalya.Palanisamy" w:date="2020-09-18T19:17:05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fres</w:t>
        </w:r>
      </w:ins>
      <w:ins w:id="706" w:author="Kousalya.Palanisamy" w:date="2020-09-18T19:17:06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hed</w:t>
        </w:r>
      </w:ins>
      <w:ins w:id="707" w:author="Kousalya.Palanisamy" w:date="2020-09-18T19:17:08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,</w:t>
        </w:r>
      </w:ins>
      <w:ins w:id="708" w:author="Kousalya.Palanisamy" w:date="2020-09-18T19:17:09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</w:t>
        </w:r>
      </w:ins>
      <w:ins w:id="709" w:author="Kousalya.Palanisamy" w:date="2020-09-18T19:17:10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all</w:t>
        </w:r>
      </w:ins>
      <w:ins w:id="710" w:author="Kousalya.Palanisamy" w:date="2020-09-18T19:17:11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the </w:t>
        </w:r>
      </w:ins>
      <w:ins w:id="711" w:author="Kousalya.Palanisamy" w:date="2020-09-18T19:17:12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change</w:t>
        </w:r>
      </w:ins>
      <w:ins w:id="712" w:author="Kousalya.Palanisamy" w:date="2020-09-18T19:17:13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s made</w:t>
        </w:r>
      </w:ins>
      <w:ins w:id="713" w:author="Kousalya.Palanisamy" w:date="2020-09-18T19:17:14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wil</w:t>
        </w:r>
      </w:ins>
      <w:ins w:id="714" w:author="Kousalya.Palanisamy" w:date="2020-09-18T19:17:15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l g</w:t>
        </w:r>
      </w:ins>
      <w:ins w:id="715" w:author="Kousalya.Palanisamy" w:date="2020-09-18T19:17:16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o</w:t>
        </w:r>
      </w:ins>
      <w:ins w:id="716" w:author="Kousalya.Palanisamy" w:date="2020-09-18T19:17:17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off</w:t>
        </w:r>
      </w:ins>
      <w:ins w:id="717" w:author="Kousalya.Palanisamy" w:date="2020-09-18T19:17:24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.</w:t>
        </w:r>
      </w:ins>
      <w:ins w:id="718" w:author="Kousalya.Palanisamy" w:date="2020-09-18T19:17:25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Th</w:t>
        </w:r>
      </w:ins>
      <w:ins w:id="719" w:author="Kousalya.Palanisamy" w:date="2020-09-18T19:17:26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e data</w:t>
        </w:r>
      </w:ins>
      <w:ins w:id="720" w:author="Kousalya.Palanisamy" w:date="2020-09-18T19:17:27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 is </w:t>
        </w:r>
      </w:ins>
      <w:ins w:id="721" w:author="Kousalya.Palanisamy" w:date="2020-09-18T19:17:28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 xml:space="preserve">not </w:t>
        </w:r>
      </w:ins>
      <w:ins w:id="722" w:author="Kousalya.Palanisamy" w:date="2020-09-18T19:17:29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perman</w:t>
        </w:r>
      </w:ins>
      <w:ins w:id="723" w:author="Kousalya.Palanisamy" w:date="2020-09-18T19:17:31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en</w:t>
        </w:r>
      </w:ins>
      <w:ins w:id="724" w:author="Kousalya.Palanisamy" w:date="2020-09-18T19:17:32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t</w:t>
        </w:r>
      </w:ins>
      <w:ins w:id="725" w:author="Kousalya.Palanisamy" w:date="2020-09-18T19:17:34Z">
        <w:r>
          <w:rPr>
            <w:rFonts w:hint="default" w:cs="Times New Roman"/>
            <w:b w:val="0"/>
            <w:bCs/>
            <w:kern w:val="2"/>
            <w:sz w:val="22"/>
            <w:szCs w:val="22"/>
            <w:lang w:val="en-US" w:eastAsia="zh-CN" w:bidi="ar"/>
          </w:rPr>
          <w:t>.</w:t>
        </w:r>
      </w:ins>
    </w:p>
    <w:p>
      <w:pPr>
        <w:widowControl w:val="0"/>
        <w:suppressLineNumbers/>
        <w:bidi w:val="0"/>
        <w:spacing w:line="360" w:lineRule="auto"/>
        <w:jc w:val="left"/>
        <w:rPr>
          <w:ins w:id="727" w:author="Kousalya.Palanisamy" w:date="2020-09-18T19:17:52Z"/>
        </w:rPr>
        <w:pPrChange w:id="726" w:author="Kousalya.Palanisamy" w:date="2020-09-18T19:16:38Z">
          <w:pPr>
            <w:pStyle w:val="3"/>
            <w:bidi w:val="0"/>
          </w:pPr>
        </w:pPrChange>
      </w:pPr>
      <w:ins w:id="728" w:author="Kousalya.Palanisamy" w:date="2020-09-18T19:17:42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bidi w:val="0"/>
        <w:rPr>
          <w:ins w:id="731" w:author="Kousalya.Palanisamy" w:date="2020-09-18T19:17:54Z"/>
          <w:rFonts w:hint="default" w:cs="Times New Roman"/>
          <w:b w:val="0"/>
          <w:bCs w:val="0"/>
          <w:sz w:val="21"/>
          <w:szCs w:val="20"/>
          <w:lang w:val="en-US" w:eastAsia="zh-CN" w:bidi="ar"/>
        </w:rPr>
        <w:pPrChange w:id="730" w:author="Kousalya.Palanisamy" w:date="2020-09-18T19:17:54Z">
          <w:pPr>
            <w:pStyle w:val="3"/>
            <w:bidi w:val="0"/>
          </w:pPr>
        </w:pPrChange>
      </w:pPr>
      <w:ins w:id="732" w:author="Kousalya.Palanisamy" w:date="2020-09-18T19:17:54Z">
        <w:r>
          <w:rPr>
            <w:rFonts w:hint="default" w:cs="Times New Roman"/>
            <w:b w:val="0"/>
            <w:bCs w:val="0"/>
            <w:sz w:val="21"/>
            <w:szCs w:val="20"/>
            <w:lang w:val="en-US" w:eastAsia="zh-CN" w:bidi="ar"/>
          </w:rPr>
          <w:br w:type="page"/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33" w:author="Kousalya.Palanisamy" w:date="2020-09-18T19:18:05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734" w:author="Kousalya.Palanisamy" w:date="2020-09-18T19:18:0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Question </w:t>
        </w:r>
      </w:ins>
      <w:ins w:id="735" w:author="Kousalya.Palanisamy" w:date="2020-09-18T19:18:19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2</w:t>
        </w:r>
      </w:ins>
      <w:ins w:id="736" w:author="Kousalya.Palanisamy" w:date="2020-09-18T19:18:0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 (A)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37" w:author="Kousalya.Palanisamy" w:date="2020-09-18T21:14:18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738" w:author="Kousalya.Palanisamy" w:date="2020-09-18T19:18:05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HTML - index.html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39" w:author="Kousalya.Palanisamy" w:date="2020-09-18T21:14:36Z"/>
          <w:rStyle w:val="6"/>
          <w:rFonts w:hint="default"/>
        </w:rPr>
      </w:pPr>
      <w:ins w:id="740" w:author="Kousalya.Palanisamy" w:date="2020-09-18T21:14:36Z">
        <w:r>
          <w:rPr>
            <w:rStyle w:val="6"/>
            <w:rFonts w:hint="default"/>
          </w:rPr>
          <w:t>&lt;!DOCTYPE 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41" w:author="Kousalya.Palanisamy" w:date="2020-09-18T21:14:36Z"/>
          <w:rStyle w:val="6"/>
          <w:rFonts w:hint="default"/>
        </w:rPr>
      </w:pPr>
      <w:ins w:id="742" w:author="Kousalya.Palanisamy" w:date="2020-09-18T21:14:36Z">
        <w:r>
          <w:rPr>
            <w:rStyle w:val="6"/>
            <w:rFonts w:hint="default"/>
          </w:rPr>
          <w:t>&lt;html&gt;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43" w:author="Kousalya.Palanisamy" w:date="2020-09-18T21:14:36Z"/>
          <w:rStyle w:val="6"/>
          <w:rFonts w:hint="default"/>
        </w:rPr>
      </w:pPr>
      <w:ins w:id="744" w:author="Kousalya.Palanisamy" w:date="2020-09-18T21:14:36Z">
        <w:r>
          <w:rPr>
            <w:rStyle w:val="6"/>
            <w:rFonts w:hint="default"/>
          </w:rPr>
          <w:t>&lt;head&gt;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45" w:author="Kousalya.Palanisamy" w:date="2020-09-18T21:14:36Z"/>
          <w:rStyle w:val="6"/>
          <w:rFonts w:hint="default"/>
        </w:rPr>
      </w:pPr>
      <w:ins w:id="746" w:author="Kousalya.Palanisamy" w:date="2020-09-18T21:14:36Z">
        <w:r>
          <w:rPr>
            <w:rStyle w:val="6"/>
            <w:rFonts w:hint="default"/>
          </w:rPr>
          <w:t>&lt;meta charset="UTF-8"&gt;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47" w:author="Kousalya.Palanisamy" w:date="2020-09-18T21:14:36Z"/>
          <w:rStyle w:val="6"/>
          <w:rFonts w:hint="default"/>
        </w:rPr>
      </w:pPr>
      <w:ins w:id="748" w:author="Kousalya.Palanisamy" w:date="2020-09-18T21:14:36Z">
        <w:r>
          <w:rPr>
            <w:rStyle w:val="6"/>
            <w:rFonts w:hint="default"/>
          </w:rPr>
          <w:t>&lt;title&gt;LetsUpgrade Assignment - crud&lt;/title&gt;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49" w:author="Kousalya.Palanisamy" w:date="2020-09-18T21:14:36Z"/>
          <w:rStyle w:val="6"/>
          <w:rFonts w:hint="default"/>
        </w:rPr>
      </w:pPr>
      <w:ins w:id="750" w:author="Kousalya.Palanisamy" w:date="2020-09-18T21:14:36Z">
        <w:r>
          <w:rPr>
            <w:rStyle w:val="6"/>
            <w:rFonts w:hint="default"/>
          </w:rPr>
          <w:t>&lt;style&gt;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51" w:author="Kousalya.Palanisamy" w:date="2020-09-18T21:14:36Z"/>
          <w:rStyle w:val="6"/>
          <w:rFonts w:hint="default"/>
        </w:rPr>
      </w:pPr>
      <w:ins w:id="752" w:author="Kousalya.Palanisamy" w:date="2020-09-18T21:14:36Z">
        <w:r>
          <w:rPr>
            <w:rStyle w:val="6"/>
            <w:rFonts w:hint="default"/>
          </w:rPr>
          <w:tab/>
        </w:r>
      </w:ins>
      <w:ins w:id="753" w:author="Kousalya.Palanisamy" w:date="2020-09-18T21:14:36Z">
        <w:r>
          <w:rPr>
            <w:rStyle w:val="6"/>
            <w:rFonts w:hint="default"/>
          </w:rPr>
          <w:t>h3{margin-top : 25px;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54" w:author="Kousalya.Palanisamy" w:date="2020-09-18T21:14:36Z"/>
          <w:rStyle w:val="6"/>
          <w:rFonts w:hint="default"/>
        </w:rPr>
      </w:pPr>
      <w:ins w:id="755" w:author="Kousalya.Palanisamy" w:date="2020-09-18T21:14:36Z">
        <w:r>
          <w:rPr>
            <w:rStyle w:val="6"/>
            <w:rFonts w:hint="default"/>
          </w:rPr>
          <w:tab/>
        </w:r>
      </w:ins>
      <w:ins w:id="756" w:author="Kousalya.Palanisamy" w:date="2020-09-18T21:14:36Z">
        <w:r>
          <w:rPr>
            <w:rStyle w:val="6"/>
            <w:rFonts w:hint="default"/>
          </w:rPr>
          <w:tab/>
        </w:r>
      </w:ins>
      <w:ins w:id="757" w:author="Kousalya.Palanisamy" w:date="2020-09-18T21:14:36Z">
        <w:r>
          <w:rPr>
            <w:rStyle w:val="6"/>
            <w:rFonts w:hint="default"/>
          </w:rPr>
          <w:t>text-align : center;mm}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58" w:author="Kousalya.Palanisamy" w:date="2020-09-18T21:14:36Z"/>
          <w:rStyle w:val="6"/>
          <w:rFonts w:hint="default"/>
        </w:rPr>
      </w:pPr>
      <w:ins w:id="759" w:author="Kousalya.Palanisamy" w:date="2020-09-18T21:14:36Z">
        <w:r>
          <w:rPr>
            <w:rStyle w:val="6"/>
            <w:rFonts w:hint="default"/>
          </w:rPr>
          <w:tab/>
        </w:r>
      </w:ins>
      <w:ins w:id="760" w:author="Kousalya.Palanisamy" w:date="2020-09-18T21:14:36Z">
        <w:r>
          <w:rPr>
            <w:rStyle w:val="6"/>
            <w:rFonts w:hint="default"/>
          </w:rPr>
          <w:t>.data{height : 300px;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61" w:author="Kousalya.Palanisamy" w:date="2020-09-18T21:14:36Z"/>
          <w:rStyle w:val="6"/>
          <w:rFonts w:hint="default"/>
        </w:rPr>
      </w:pPr>
      <w:ins w:id="762" w:author="Kousalya.Palanisamy" w:date="2020-09-18T21:14:36Z">
        <w:r>
          <w:rPr>
            <w:rStyle w:val="6"/>
            <w:rFonts w:hint="default"/>
          </w:rPr>
          <w:tab/>
        </w:r>
      </w:ins>
      <w:ins w:id="763" w:author="Kousalya.Palanisamy" w:date="2020-09-18T21:14:36Z">
        <w:r>
          <w:rPr>
            <w:rStyle w:val="6"/>
            <w:rFonts w:hint="default"/>
          </w:rPr>
          <w:tab/>
        </w:r>
      </w:ins>
      <w:ins w:id="764" w:author="Kousalya.Palanisamy" w:date="2020-09-18T21:14:36Z">
        <w:r>
          <w:rPr>
            <w:rStyle w:val="6"/>
            <w:rFonts w:hint="default"/>
          </w:rPr>
          <w:t>width : 75%;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65" w:author="Kousalya.Palanisamy" w:date="2020-09-18T21:14:36Z"/>
          <w:rStyle w:val="6"/>
          <w:rFonts w:hint="default"/>
        </w:rPr>
      </w:pPr>
      <w:ins w:id="766" w:author="Kousalya.Palanisamy" w:date="2020-09-18T21:14:36Z">
        <w:r>
          <w:rPr>
            <w:rStyle w:val="6"/>
            <w:rFonts w:hint="default"/>
          </w:rPr>
          <w:tab/>
        </w:r>
      </w:ins>
      <w:ins w:id="767" w:author="Kousalya.Palanisamy" w:date="2020-09-18T21:14:36Z">
        <w:r>
          <w:rPr>
            <w:rStyle w:val="6"/>
            <w:rFonts w:hint="default"/>
          </w:rPr>
          <w:tab/>
        </w:r>
      </w:ins>
      <w:ins w:id="768" w:author="Kousalya.Palanisamy" w:date="2020-09-18T21:14:36Z">
        <w:r>
          <w:rPr>
            <w:rStyle w:val="6"/>
            <w:rFonts w:hint="default"/>
          </w:rPr>
          <w:t>background-color : #FBFFA1 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69" w:author="Kousalya.Palanisamy" w:date="2020-09-18T21:14:36Z"/>
          <w:rStyle w:val="6"/>
          <w:rFonts w:hint="default"/>
        </w:rPr>
      </w:pPr>
      <w:ins w:id="770" w:author="Kousalya.Palanisamy" w:date="2020-09-18T21:14:36Z">
        <w:r>
          <w:rPr>
            <w:rStyle w:val="6"/>
            <w:rFonts w:hint="default"/>
          </w:rPr>
          <w:tab/>
        </w:r>
      </w:ins>
      <w:ins w:id="771" w:author="Kousalya.Palanisamy" w:date="2020-09-18T21:14:36Z">
        <w:r>
          <w:rPr>
            <w:rStyle w:val="6"/>
            <w:rFonts w:hint="default"/>
          </w:rPr>
          <w:tab/>
        </w:r>
      </w:ins>
      <w:ins w:id="772" w:author="Kousalya.Palanisamy" w:date="2020-09-18T21:14:36Z">
        <w:r>
          <w:rPr>
            <w:rStyle w:val="6"/>
            <w:rFonts w:hint="default"/>
          </w:rPr>
          <w:t>margin-left : 12%;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73" w:author="Kousalya.Palanisamy" w:date="2020-09-18T21:14:36Z"/>
          <w:rStyle w:val="6"/>
          <w:rFonts w:hint="default"/>
        </w:rPr>
      </w:pPr>
      <w:ins w:id="774" w:author="Kousalya.Palanisamy" w:date="2020-09-18T21:14:36Z">
        <w:r>
          <w:rPr>
            <w:rStyle w:val="6"/>
            <w:rFonts w:hint="default"/>
          </w:rPr>
          <w:tab/>
        </w:r>
      </w:ins>
      <w:ins w:id="775" w:author="Kousalya.Palanisamy" w:date="2020-09-18T21:14:36Z">
        <w:r>
          <w:rPr>
            <w:rStyle w:val="6"/>
            <w:rFonts w:hint="default"/>
          </w:rPr>
          <w:tab/>
        </w:r>
      </w:ins>
      <w:ins w:id="776" w:author="Kousalya.Palanisamy" w:date="2020-09-18T21:14:36Z">
        <w:r>
          <w:rPr>
            <w:rStyle w:val="6"/>
            <w:rFonts w:hint="default"/>
          </w:rPr>
          <w:t>margin-top : 1px;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77" w:author="Kousalya.Palanisamy" w:date="2020-09-18T21:14:36Z"/>
          <w:rStyle w:val="6"/>
          <w:rFonts w:hint="default"/>
        </w:rPr>
      </w:pPr>
      <w:ins w:id="778" w:author="Kousalya.Palanisamy" w:date="2020-09-18T21:14:36Z">
        <w:r>
          <w:rPr>
            <w:rStyle w:val="6"/>
            <w:rFonts w:hint="default"/>
          </w:rPr>
          <w:tab/>
        </w:r>
      </w:ins>
      <w:ins w:id="779" w:author="Kousalya.Palanisamy" w:date="2020-09-18T21:14:36Z">
        <w:r>
          <w:rPr>
            <w:rStyle w:val="6"/>
            <w:rFonts w:hint="default"/>
          </w:rPr>
          <w:tab/>
        </w:r>
      </w:ins>
      <w:ins w:id="780" w:author="Kousalya.Palanisamy" w:date="2020-09-18T21:14:36Z">
        <w:r>
          <w:rPr>
            <w:rStyle w:val="6"/>
            <w:rFonts w:hint="default"/>
          </w:rPr>
          <w:t>padding: 10px;</w:t>
        </w:r>
      </w:ins>
      <w:ins w:id="781" w:author="Kousalya.Palanisamy" w:date="2020-09-18T21:14:36Z">
        <w:r>
          <w:rPr>
            <w:rStyle w:val="6"/>
            <w:rFonts w:hint="default"/>
          </w:rPr>
          <w:tab/>
        </w:r>
      </w:ins>
      <w:ins w:id="782" w:author="Kousalya.Palanisamy" w:date="2020-09-18T21:14:36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83" w:author="Kousalya.Palanisamy" w:date="2020-09-18T21:14:36Z"/>
          <w:rStyle w:val="6"/>
          <w:rFonts w:hint="default"/>
        </w:rPr>
      </w:pPr>
      <w:ins w:id="784" w:author="Kousalya.Palanisamy" w:date="2020-09-18T21:14:36Z">
        <w:r>
          <w:rPr>
            <w:rStyle w:val="6"/>
            <w:rFonts w:hint="default"/>
          </w:rPr>
          <w:tab/>
        </w:r>
      </w:ins>
      <w:ins w:id="785" w:author="Kousalya.Palanisamy" w:date="2020-09-18T21:14:36Z">
        <w:r>
          <w:rPr>
            <w:rStyle w:val="6"/>
            <w:rFonts w:hint="default"/>
          </w:rPr>
          <w:t>.table{width : 100%;}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86" w:author="Kousalya.Palanisamy" w:date="2020-09-18T21:14:36Z"/>
          <w:rStyle w:val="6"/>
          <w:rFonts w:hint="default"/>
        </w:rPr>
      </w:pPr>
      <w:ins w:id="787" w:author="Kousalya.Palanisamy" w:date="2020-09-18T21:14:36Z">
        <w:r>
          <w:rPr>
            <w:rStyle w:val="6"/>
            <w:rFonts w:hint="default"/>
          </w:rPr>
          <w:tab/>
        </w:r>
      </w:ins>
      <w:ins w:id="788" w:author="Kousalya.Palanisamy" w:date="2020-09-18T21:14:36Z">
        <w:r>
          <w:rPr>
            <w:rStyle w:val="6"/>
            <w:rFonts w:hint="default"/>
          </w:rPr>
          <w:t>th,td{height : 40px;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89" w:author="Kousalya.Palanisamy" w:date="2020-09-18T21:14:36Z"/>
          <w:rStyle w:val="6"/>
          <w:rFonts w:hint="default"/>
        </w:rPr>
      </w:pPr>
      <w:ins w:id="790" w:author="Kousalya.Palanisamy" w:date="2020-09-18T21:14:36Z">
        <w:r>
          <w:rPr>
            <w:rStyle w:val="6"/>
            <w:rFonts w:hint="default"/>
          </w:rPr>
          <w:tab/>
        </w:r>
      </w:ins>
      <w:ins w:id="791" w:author="Kousalya.Palanisamy" w:date="2020-09-18T21:14:36Z">
        <w:r>
          <w:rPr>
            <w:rStyle w:val="6"/>
            <w:rFonts w:hint="default"/>
          </w:rPr>
          <w:tab/>
        </w:r>
      </w:ins>
      <w:ins w:id="792" w:author="Kousalya.Palanisamy" w:date="2020-09-18T21:14:36Z">
        <w:r>
          <w:rPr>
            <w:rStyle w:val="6"/>
            <w:rFonts w:hint="default"/>
          </w:rPr>
          <w:t>text-align : center;}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93" w:author="Kousalya.Palanisamy" w:date="2020-09-18T21:14:36Z"/>
          <w:rStyle w:val="6"/>
          <w:rFonts w:hint="default"/>
        </w:rPr>
      </w:pPr>
      <w:ins w:id="794" w:author="Kousalya.Palanisamy" w:date="2020-09-18T21:14:36Z">
        <w:r>
          <w:rPr>
            <w:rStyle w:val="6"/>
            <w:rFonts w:hint="default"/>
          </w:rPr>
          <w:tab/>
        </w:r>
      </w:ins>
      <w:ins w:id="795" w:author="Kousalya.Palanisamy" w:date="2020-09-18T21:14:36Z">
        <w:r>
          <w:rPr>
            <w:rStyle w:val="6"/>
            <w:rFonts w:hint="default"/>
          </w:rPr>
          <w:t>.form{width : 100%;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796" w:author="Kousalya.Palanisamy" w:date="2020-09-18T21:14:36Z"/>
          <w:rStyle w:val="6"/>
          <w:rFonts w:hint="default"/>
        </w:rPr>
      </w:pPr>
      <w:ins w:id="797" w:author="Kousalya.Palanisamy" w:date="2020-09-18T21:14:36Z">
        <w:r>
          <w:rPr>
            <w:rStyle w:val="6"/>
            <w:rFonts w:hint="default"/>
          </w:rPr>
          <w:tab/>
        </w:r>
      </w:ins>
      <w:ins w:id="798" w:author="Kousalya.Palanisamy" w:date="2020-09-18T21:14:36Z">
        <w:r>
          <w:rPr>
            <w:rStyle w:val="6"/>
            <w:rFonts w:hint="default"/>
          </w:rPr>
          <w:tab/>
        </w:r>
      </w:ins>
      <w:ins w:id="799" w:author="Kousalya.Palanisamy" w:date="2020-09-18T21:14:36Z">
        <w:r>
          <w:rPr>
            <w:rStyle w:val="6"/>
            <w:rFonts w:hint="default"/>
          </w:rPr>
          <w:t>padding-left : 170px;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00" w:author="Kousalya.Palanisamy" w:date="2020-09-18T21:14:36Z"/>
          <w:rStyle w:val="6"/>
          <w:rFonts w:hint="default"/>
        </w:rPr>
      </w:pPr>
      <w:ins w:id="801" w:author="Kousalya.Palanisamy" w:date="2020-09-18T21:14:36Z">
        <w:r>
          <w:rPr>
            <w:rStyle w:val="6"/>
            <w:rFonts w:hint="default"/>
          </w:rPr>
          <w:tab/>
        </w:r>
      </w:ins>
      <w:ins w:id="802" w:author="Kousalya.Palanisamy" w:date="2020-09-18T21:14:36Z">
        <w:r>
          <w:rPr>
            <w:rStyle w:val="6"/>
            <w:rFonts w:hint="default"/>
          </w:rPr>
          <w:tab/>
        </w:r>
      </w:ins>
      <w:ins w:id="803" w:author="Kousalya.Palanisamy" w:date="2020-09-18T21:14:36Z">
        <w:r>
          <w:rPr>
            <w:rStyle w:val="6"/>
            <w:rFonts w:hint="default"/>
          </w:rPr>
          <w:t>padding-bottom : 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04" w:author="Kousalya.Palanisamy" w:date="2020-09-18T21:14:36Z"/>
          <w:rStyle w:val="6"/>
          <w:rFonts w:hint="default"/>
        </w:rPr>
      </w:pPr>
      <w:ins w:id="805" w:author="Kousalya.Palanisamy" w:date="2020-09-18T21:14:36Z">
        <w:r>
          <w:rPr>
            <w:rStyle w:val="6"/>
            <w:rFonts w:hint="default"/>
          </w:rPr>
          <w:tab/>
        </w:r>
      </w:ins>
      <w:ins w:id="806" w:author="Kousalya.Palanisamy" w:date="2020-09-18T21:14:36Z">
        <w:r>
          <w:rPr>
            <w:rStyle w:val="6"/>
            <w:rFonts w:hint="default"/>
          </w:rPr>
          <w:t>input{height :30px;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07" w:author="Kousalya.Palanisamy" w:date="2020-09-18T21:14:36Z"/>
          <w:rStyle w:val="6"/>
          <w:rFonts w:hint="default"/>
        </w:rPr>
      </w:pPr>
      <w:ins w:id="808" w:author="Kousalya.Palanisamy" w:date="2020-09-18T21:14:36Z">
        <w:r>
          <w:rPr>
            <w:rStyle w:val="6"/>
            <w:rFonts w:hint="default"/>
          </w:rPr>
          <w:tab/>
        </w:r>
      </w:ins>
      <w:ins w:id="809" w:author="Kousalya.Palanisamy" w:date="2020-09-18T21:14:36Z">
        <w:r>
          <w:rPr>
            <w:rStyle w:val="6"/>
            <w:rFonts w:hint="default"/>
          </w:rPr>
          <w:tab/>
        </w:r>
      </w:ins>
      <w:ins w:id="810" w:author="Kousalya.Palanisamy" w:date="2020-09-18T21:14:36Z">
        <w:r>
          <w:rPr>
            <w:rStyle w:val="6"/>
            <w:rFonts w:hint="default"/>
          </w:rPr>
          <w:t>text-indent :20px;}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11" w:author="Kousalya.Palanisamy" w:date="2020-09-18T21:14:36Z"/>
          <w:rStyle w:val="6"/>
          <w:rFonts w:hint="default"/>
        </w:rPr>
      </w:pPr>
      <w:ins w:id="812" w:author="Kousalya.Palanisamy" w:date="2020-09-18T21:14:36Z">
        <w:r>
          <w:rPr>
            <w:rStyle w:val="6"/>
            <w:rFonts w:hint="default"/>
          </w:rPr>
          <w:tab/>
        </w:r>
      </w:ins>
      <w:ins w:id="813" w:author="Kousalya.Palanisamy" w:date="2020-09-18T21:14:36Z">
        <w:r>
          <w:rPr>
            <w:rStyle w:val="6"/>
            <w:rFonts w:hint="default"/>
          </w:rPr>
          <w:t>button{height:32px;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14" w:author="Kousalya.Palanisamy" w:date="2020-09-18T21:14:36Z"/>
          <w:rStyle w:val="6"/>
          <w:rFonts w:hint="default"/>
        </w:rPr>
      </w:pPr>
      <w:ins w:id="815" w:author="Kousalya.Palanisamy" w:date="2020-09-18T21:14:36Z">
        <w:r>
          <w:rPr>
            <w:rStyle w:val="6"/>
            <w:rFonts w:hint="default"/>
          </w:rPr>
          <w:tab/>
        </w:r>
      </w:ins>
      <w:ins w:id="816" w:author="Kousalya.Palanisamy" w:date="2020-09-18T21:14:36Z">
        <w:r>
          <w:rPr>
            <w:rStyle w:val="6"/>
            <w:rFonts w:hint="default"/>
          </w:rPr>
          <w:tab/>
        </w:r>
      </w:ins>
      <w:ins w:id="817" w:author="Kousalya.Palanisamy" w:date="2020-09-18T21:14:36Z">
        <w:r>
          <w:rPr>
            <w:rStyle w:val="6"/>
            <w:rFonts w:hint="default"/>
          </w:rPr>
          <w:t>width : 100px;</w:t>
        </w:r>
      </w:ins>
      <w:ins w:id="818" w:author="Kousalya.Palanisamy" w:date="2020-09-18T21:14:36Z">
        <w:r>
          <w:rPr>
            <w:rStyle w:val="6"/>
            <w:rFonts w:hint="default"/>
          </w:rPr>
          <w:tab/>
        </w:r>
      </w:ins>
      <w:ins w:id="819" w:author="Kousalya.Palanisamy" w:date="2020-09-18T21:14:36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20" w:author="Kousalya.Palanisamy" w:date="2020-09-18T21:14:36Z"/>
          <w:rStyle w:val="6"/>
          <w:rFonts w:hint="default"/>
        </w:rPr>
      </w:pPr>
      <w:ins w:id="821" w:author="Kousalya.Palanisamy" w:date="2020-09-18T21:14:36Z">
        <w:r>
          <w:rPr>
            <w:rStyle w:val="6"/>
            <w:rFonts w:hint="default"/>
          </w:rPr>
          <w:t>&lt;/style&gt;&lt;/head&gt;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22" w:author="Kousalya.Palanisamy" w:date="2020-09-18T21:14:36Z"/>
          <w:rStyle w:val="6"/>
          <w:rFonts w:hint="default"/>
        </w:rPr>
      </w:pPr>
      <w:ins w:id="823" w:author="Kousalya.Palanisamy" w:date="2020-09-18T21:14:36Z">
        <w:r>
          <w:rPr>
            <w:rStyle w:val="6"/>
            <w:rFonts w:hint="default"/>
          </w:rPr>
          <w:t>&lt;body&gt;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24" w:author="Kousalya.Palanisamy" w:date="2020-09-18T21:14:36Z"/>
          <w:rStyle w:val="6"/>
          <w:rFonts w:hint="default"/>
        </w:rPr>
      </w:pPr>
      <w:ins w:id="825" w:author="Kousalya.Palanisamy" w:date="2020-09-18T21:14:36Z">
        <w:r>
          <w:rPr>
            <w:rStyle w:val="6"/>
            <w:rFonts w:hint="default"/>
          </w:rPr>
          <w:t>&lt;h3&gt;Create and Display Buses&lt;/h3&gt;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26" w:author="Kousalya.Palanisamy" w:date="2020-09-18T21:14:36Z"/>
          <w:rStyle w:val="6"/>
          <w:rFonts w:hint="default"/>
        </w:rPr>
      </w:pPr>
      <w:ins w:id="827" w:author="Kousalya.Palanisamy" w:date="2020-09-18T21:14:36Z">
        <w:r>
          <w:rPr>
            <w:rStyle w:val="6"/>
            <w:rFonts w:hint="default"/>
          </w:rPr>
          <w:t>&lt;div class = "form"&gt;&lt;form onsubmit = "addrecord(event)"&gt;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28" w:author="Kousalya.Palanisamy" w:date="2020-09-18T21:14:36Z"/>
          <w:rStyle w:val="6"/>
          <w:rFonts w:hint="default"/>
        </w:rPr>
      </w:pPr>
      <w:ins w:id="829" w:author="Kousalya.Palanisamy" w:date="2020-09-18T21:14:36Z">
        <w:r>
          <w:rPr>
            <w:rStyle w:val="6"/>
            <w:rFonts w:hint="default"/>
          </w:rPr>
          <w:tab/>
        </w:r>
      </w:ins>
      <w:ins w:id="830" w:author="Kousalya.Palanisamy" w:date="2020-09-18T21:14:36Z">
        <w:r>
          <w:rPr>
            <w:rStyle w:val="6"/>
            <w:rFonts w:hint="default"/>
          </w:rPr>
          <w:t>&lt;input type = "text" required placeholder = "Name" id = "name"&gt;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31" w:author="Kousalya.Palanisamy" w:date="2020-09-18T21:14:36Z"/>
          <w:rStyle w:val="6"/>
          <w:rFonts w:hint="default"/>
        </w:rPr>
      </w:pPr>
      <w:ins w:id="832" w:author="Kousalya.Palanisamy" w:date="2020-09-18T21:14:36Z">
        <w:r>
          <w:rPr>
            <w:rStyle w:val="6"/>
            <w:rFonts w:hint="default"/>
          </w:rPr>
          <w:tab/>
        </w:r>
      </w:ins>
      <w:ins w:id="833" w:author="Kousalya.Palanisamy" w:date="2020-09-18T21:14:36Z">
        <w:r>
          <w:rPr>
            <w:rStyle w:val="6"/>
            <w:rFonts w:hint="default"/>
          </w:rPr>
          <w:t>&lt;input type = "text" required placeholder = "Source" id = "source"&gt;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34" w:author="Kousalya.Palanisamy" w:date="2020-09-18T21:14:36Z"/>
          <w:rStyle w:val="6"/>
          <w:rFonts w:hint="default"/>
        </w:rPr>
      </w:pPr>
      <w:ins w:id="835" w:author="Kousalya.Palanisamy" w:date="2020-09-18T21:14:36Z">
        <w:r>
          <w:rPr>
            <w:rStyle w:val="6"/>
            <w:rFonts w:hint="default"/>
          </w:rPr>
          <w:tab/>
        </w:r>
      </w:ins>
      <w:ins w:id="836" w:author="Kousalya.Palanisamy" w:date="2020-09-18T21:14:36Z">
        <w:r>
          <w:rPr>
            <w:rStyle w:val="6"/>
            <w:rFonts w:hint="default"/>
          </w:rPr>
          <w:t>&lt;input type = "text" required placeholder = "Destination" id = "destination"&gt;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37" w:author="Kousalya.Palanisamy" w:date="2020-09-18T21:14:36Z"/>
          <w:rStyle w:val="6"/>
          <w:rFonts w:hint="default"/>
        </w:rPr>
      </w:pPr>
      <w:ins w:id="838" w:author="Kousalya.Palanisamy" w:date="2020-09-18T21:14:36Z">
        <w:r>
          <w:rPr>
            <w:rStyle w:val="6"/>
            <w:rFonts w:hint="default"/>
          </w:rPr>
          <w:tab/>
        </w:r>
      </w:ins>
      <w:ins w:id="839" w:author="Kousalya.Palanisamy" w:date="2020-09-18T21:14:36Z">
        <w:r>
          <w:rPr>
            <w:rStyle w:val="6"/>
            <w:rFonts w:hint="default"/>
          </w:rPr>
          <w:t>&lt;input type = "number" required placeholder = "Number" id = "num"&gt;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40" w:author="Kousalya.Palanisamy" w:date="2020-09-18T21:14:36Z"/>
          <w:rStyle w:val="6"/>
          <w:rFonts w:hint="default"/>
        </w:rPr>
      </w:pPr>
      <w:ins w:id="841" w:author="Kousalya.Palanisamy" w:date="2020-09-18T21:14:36Z">
        <w:r>
          <w:rPr>
            <w:rStyle w:val="6"/>
            <w:rFonts w:hint="default"/>
          </w:rPr>
          <w:tab/>
        </w:r>
      </w:ins>
      <w:ins w:id="842" w:author="Kousalya.Palanisamy" w:date="2020-09-18T21:14:36Z">
        <w:r>
          <w:rPr>
            <w:rStyle w:val="6"/>
            <w:rFonts w:hint="default"/>
          </w:rPr>
          <w:t>&lt;input type = "number" required placeholder = "Passenger Capacity" id = "capacity"&gt;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43" w:author="Kousalya.Palanisamy" w:date="2020-09-18T21:14:36Z"/>
          <w:rStyle w:val="6"/>
          <w:rFonts w:hint="default"/>
        </w:rPr>
      </w:pPr>
      <w:ins w:id="844" w:author="Kousalya.Palanisamy" w:date="2020-09-18T21:14:36Z">
        <w:r>
          <w:rPr>
            <w:rStyle w:val="6"/>
            <w:rFonts w:hint="default"/>
          </w:rPr>
          <w:tab/>
        </w:r>
      </w:ins>
      <w:ins w:id="845" w:author="Kousalya.Palanisamy" w:date="2020-09-18T21:14:36Z">
        <w:r>
          <w:rPr>
            <w:rStyle w:val="6"/>
            <w:rFonts w:hint="default"/>
          </w:rPr>
          <w:t>&lt;button type = "Submit"&gt;Add Bus&lt;/button&gt;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46" w:author="Kousalya.Palanisamy" w:date="2020-09-18T21:14:36Z"/>
          <w:rStyle w:val="6"/>
          <w:rFonts w:hint="default"/>
        </w:rPr>
      </w:pPr>
      <w:ins w:id="847" w:author="Kousalya.Palanisamy" w:date="2020-09-18T21:14:36Z">
        <w:r>
          <w:rPr>
            <w:rStyle w:val="6"/>
            <w:rFonts w:hint="default"/>
          </w:rPr>
          <w:t>&lt;/form&gt;&lt;/div&gt;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48" w:author="Kousalya.Palanisamy" w:date="2020-09-18T21:14:36Z"/>
          <w:rStyle w:val="6"/>
          <w:rFonts w:hint="default"/>
        </w:rPr>
      </w:pPr>
      <w:ins w:id="849" w:author="Kousalya.Palanisamy" w:date="2020-09-18T21:14:36Z">
        <w:r>
          <w:rPr>
            <w:rStyle w:val="6"/>
            <w:rFonts w:hint="default"/>
          </w:rPr>
          <w:t>&lt;div class = "data"&gt;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50" w:author="Kousalya.Palanisamy" w:date="2020-09-18T21:14:36Z"/>
          <w:rStyle w:val="6"/>
          <w:rFonts w:hint="default"/>
        </w:rPr>
      </w:pPr>
      <w:ins w:id="851" w:author="Kousalya.Palanisamy" w:date="2020-09-18T21:14:36Z">
        <w:r>
          <w:rPr>
            <w:rStyle w:val="6"/>
            <w:rFonts w:hint="default"/>
          </w:rPr>
          <w:t>&lt;table border ="1" class = "table" cellspacing = "0"&gt;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52" w:author="Kousalya.Palanisamy" w:date="2020-09-18T21:14:36Z"/>
          <w:rStyle w:val="6"/>
          <w:rFonts w:hint="default"/>
        </w:rPr>
      </w:pPr>
      <w:ins w:id="853" w:author="Kousalya.Palanisamy" w:date="2020-09-18T21:14:36Z">
        <w:r>
          <w:rPr>
            <w:rStyle w:val="6"/>
            <w:rFonts w:hint="default"/>
          </w:rPr>
          <w:tab/>
        </w:r>
      </w:ins>
      <w:ins w:id="854" w:author="Kousalya.Palanisamy" w:date="2020-09-18T21:14:36Z">
        <w:r>
          <w:rPr>
            <w:rStyle w:val="6"/>
            <w:rFonts w:hint="default"/>
          </w:rPr>
          <w:t>&lt;thead&gt;</w:t>
        </w:r>
      </w:ins>
      <w:ins w:id="855" w:author="Kousalya.Palanisamy" w:date="2020-09-18T21:14:36Z">
        <w:r>
          <w:rPr>
            <w:rStyle w:val="6"/>
            <w:rFonts w:hint="default"/>
          </w:rPr>
          <w:tab/>
        </w:r>
      </w:ins>
      <w:ins w:id="856" w:author="Kousalya.Palanisamy" w:date="2020-09-18T21:14:36Z">
        <w:r>
          <w:rPr>
            <w:rStyle w:val="6"/>
            <w:rFonts w:hint="default"/>
          </w:rPr>
          <w:t>&lt;tr&gt;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57" w:author="Kousalya.Palanisamy" w:date="2020-09-18T21:14:36Z"/>
          <w:rStyle w:val="6"/>
          <w:rFonts w:hint="default"/>
        </w:rPr>
      </w:pPr>
      <w:ins w:id="858" w:author="Kousalya.Palanisamy" w:date="2020-09-18T21:14:36Z">
        <w:r>
          <w:rPr>
            <w:rStyle w:val="6"/>
            <w:rFonts w:hint="default"/>
          </w:rPr>
          <w:tab/>
        </w:r>
      </w:ins>
      <w:ins w:id="859" w:author="Kousalya.Palanisamy" w:date="2020-09-18T21:14:36Z">
        <w:r>
          <w:rPr>
            <w:rStyle w:val="6"/>
            <w:rFonts w:hint="default"/>
          </w:rPr>
          <w:tab/>
        </w:r>
      </w:ins>
      <w:ins w:id="860" w:author="Kousalya.Palanisamy" w:date="2020-09-18T21:14:36Z">
        <w:r>
          <w:rPr>
            <w:rStyle w:val="6"/>
            <w:rFonts w:hint="default"/>
          </w:rPr>
          <w:tab/>
        </w:r>
      </w:ins>
      <w:ins w:id="861" w:author="Kousalya.Palanisamy" w:date="2020-09-18T21:14:36Z">
        <w:r>
          <w:rPr>
            <w:rStyle w:val="6"/>
            <w:rFonts w:hint="default"/>
          </w:rPr>
          <w:t>&lt;th width = 50px&gt;S No&lt;/th&gt;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62" w:author="Kousalya.Palanisamy" w:date="2020-09-18T21:14:36Z"/>
          <w:rStyle w:val="6"/>
          <w:rFonts w:hint="default"/>
        </w:rPr>
      </w:pPr>
      <w:ins w:id="863" w:author="Kousalya.Palanisamy" w:date="2020-09-18T21:14:36Z">
        <w:r>
          <w:rPr>
            <w:rStyle w:val="6"/>
            <w:rFonts w:hint="default"/>
          </w:rPr>
          <w:tab/>
        </w:r>
      </w:ins>
      <w:ins w:id="864" w:author="Kousalya.Palanisamy" w:date="2020-09-18T21:14:36Z">
        <w:r>
          <w:rPr>
            <w:rStyle w:val="6"/>
            <w:rFonts w:hint="default"/>
          </w:rPr>
          <w:tab/>
        </w:r>
      </w:ins>
      <w:ins w:id="865" w:author="Kousalya.Palanisamy" w:date="2020-09-18T21:14:36Z">
        <w:r>
          <w:rPr>
            <w:rStyle w:val="6"/>
            <w:rFonts w:hint="default"/>
          </w:rPr>
          <w:tab/>
        </w:r>
      </w:ins>
      <w:ins w:id="866" w:author="Kousalya.Palanisamy" w:date="2020-09-18T21:14:36Z">
        <w:r>
          <w:rPr>
            <w:rStyle w:val="6"/>
            <w:rFonts w:hint="default"/>
          </w:rPr>
          <w:t>&lt;th width = 200 px&gt;Name&lt;/th&gt;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67" w:author="Kousalya.Palanisamy" w:date="2020-09-18T21:14:36Z"/>
          <w:rStyle w:val="6"/>
          <w:rFonts w:hint="default"/>
        </w:rPr>
      </w:pPr>
      <w:ins w:id="868" w:author="Kousalya.Palanisamy" w:date="2020-09-18T21:14:36Z">
        <w:r>
          <w:rPr>
            <w:rStyle w:val="6"/>
            <w:rFonts w:hint="default"/>
          </w:rPr>
          <w:tab/>
        </w:r>
      </w:ins>
      <w:ins w:id="869" w:author="Kousalya.Palanisamy" w:date="2020-09-18T21:14:36Z">
        <w:r>
          <w:rPr>
            <w:rStyle w:val="6"/>
            <w:rFonts w:hint="default"/>
          </w:rPr>
          <w:tab/>
        </w:r>
      </w:ins>
      <w:ins w:id="870" w:author="Kousalya.Palanisamy" w:date="2020-09-18T21:14:36Z">
        <w:r>
          <w:rPr>
            <w:rStyle w:val="6"/>
            <w:rFonts w:hint="default"/>
          </w:rPr>
          <w:tab/>
        </w:r>
      </w:ins>
      <w:ins w:id="871" w:author="Kousalya.Palanisamy" w:date="2020-09-18T21:14:36Z">
        <w:r>
          <w:rPr>
            <w:rStyle w:val="6"/>
            <w:rFonts w:hint="default"/>
          </w:rPr>
          <w:t>&lt;th width = 200 px&gt;Source&lt;/th&gt;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72" w:author="Kousalya.Palanisamy" w:date="2020-09-18T21:14:36Z"/>
          <w:rStyle w:val="6"/>
          <w:rFonts w:hint="default"/>
        </w:rPr>
      </w:pPr>
      <w:ins w:id="873" w:author="Kousalya.Palanisamy" w:date="2020-09-18T21:14:36Z">
        <w:r>
          <w:rPr>
            <w:rStyle w:val="6"/>
            <w:rFonts w:hint="default"/>
          </w:rPr>
          <w:tab/>
        </w:r>
      </w:ins>
      <w:ins w:id="874" w:author="Kousalya.Palanisamy" w:date="2020-09-18T21:14:36Z">
        <w:r>
          <w:rPr>
            <w:rStyle w:val="6"/>
            <w:rFonts w:hint="default"/>
          </w:rPr>
          <w:tab/>
        </w:r>
      </w:ins>
      <w:ins w:id="875" w:author="Kousalya.Palanisamy" w:date="2020-09-18T21:14:36Z">
        <w:r>
          <w:rPr>
            <w:rStyle w:val="6"/>
            <w:rFonts w:hint="default"/>
          </w:rPr>
          <w:tab/>
        </w:r>
      </w:ins>
      <w:ins w:id="876" w:author="Kousalya.Palanisamy" w:date="2020-09-18T21:14:36Z">
        <w:r>
          <w:rPr>
            <w:rStyle w:val="6"/>
            <w:rFonts w:hint="default"/>
          </w:rPr>
          <w:t>&lt;th width = 200 px&gt;Destination&lt;/th&gt;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77" w:author="Kousalya.Palanisamy" w:date="2020-09-18T21:14:36Z"/>
          <w:rStyle w:val="6"/>
          <w:rFonts w:hint="default"/>
        </w:rPr>
      </w:pPr>
      <w:ins w:id="878" w:author="Kousalya.Palanisamy" w:date="2020-09-18T21:14:36Z">
        <w:r>
          <w:rPr>
            <w:rStyle w:val="6"/>
            <w:rFonts w:hint="default"/>
          </w:rPr>
          <w:tab/>
        </w:r>
      </w:ins>
      <w:ins w:id="879" w:author="Kousalya.Palanisamy" w:date="2020-09-18T21:14:36Z">
        <w:r>
          <w:rPr>
            <w:rStyle w:val="6"/>
            <w:rFonts w:hint="default"/>
          </w:rPr>
          <w:tab/>
        </w:r>
      </w:ins>
      <w:ins w:id="880" w:author="Kousalya.Palanisamy" w:date="2020-09-18T21:14:36Z">
        <w:r>
          <w:rPr>
            <w:rStyle w:val="6"/>
            <w:rFonts w:hint="default"/>
          </w:rPr>
          <w:tab/>
        </w:r>
      </w:ins>
      <w:ins w:id="881" w:author="Kousalya.Palanisamy" w:date="2020-09-18T21:14:36Z">
        <w:r>
          <w:rPr>
            <w:rStyle w:val="6"/>
            <w:rFonts w:hint="default"/>
          </w:rPr>
          <w:t>&lt;th&gt;Number&lt;/th&gt;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82" w:author="Kousalya.Palanisamy" w:date="2020-09-18T21:14:36Z"/>
          <w:rStyle w:val="6"/>
          <w:rFonts w:hint="default"/>
        </w:rPr>
      </w:pPr>
      <w:ins w:id="883" w:author="Kousalya.Palanisamy" w:date="2020-09-18T21:14:36Z">
        <w:r>
          <w:rPr>
            <w:rStyle w:val="6"/>
            <w:rFonts w:hint="default"/>
          </w:rPr>
          <w:tab/>
        </w:r>
      </w:ins>
      <w:ins w:id="884" w:author="Kousalya.Palanisamy" w:date="2020-09-18T21:14:36Z">
        <w:r>
          <w:rPr>
            <w:rStyle w:val="6"/>
            <w:rFonts w:hint="default"/>
          </w:rPr>
          <w:tab/>
        </w:r>
      </w:ins>
      <w:ins w:id="885" w:author="Kousalya.Palanisamy" w:date="2020-09-18T21:14:36Z">
        <w:r>
          <w:rPr>
            <w:rStyle w:val="6"/>
            <w:rFonts w:hint="default"/>
          </w:rPr>
          <w:tab/>
        </w:r>
      </w:ins>
      <w:ins w:id="886" w:author="Kousalya.Palanisamy" w:date="2020-09-18T21:14:36Z">
        <w:r>
          <w:rPr>
            <w:rStyle w:val="6"/>
            <w:rFonts w:hint="default"/>
          </w:rPr>
          <w:t>&lt;th width = 200px&gt;Passenger Capacity&lt;/th&gt;&lt;/tr&gt;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87" w:author="Kousalya.Palanisamy" w:date="2020-09-18T21:14:36Z"/>
          <w:rStyle w:val="6"/>
          <w:rFonts w:hint="default"/>
        </w:rPr>
      </w:pPr>
      <w:ins w:id="888" w:author="Kousalya.Palanisamy" w:date="2020-09-18T21:14:36Z">
        <w:r>
          <w:rPr>
            <w:rStyle w:val="6"/>
            <w:rFonts w:hint="default"/>
          </w:rPr>
          <w:tab/>
        </w:r>
      </w:ins>
      <w:ins w:id="889" w:author="Kousalya.Palanisamy" w:date="2020-09-18T21:14:36Z">
        <w:r>
          <w:rPr>
            <w:rStyle w:val="6"/>
            <w:rFonts w:hint="default"/>
          </w:rPr>
          <w:t>&lt;/thead&gt;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90" w:author="Kousalya.Palanisamy" w:date="2020-09-18T21:14:36Z"/>
          <w:rStyle w:val="6"/>
          <w:rFonts w:hint="default"/>
        </w:rPr>
      </w:pPr>
      <w:ins w:id="891" w:author="Kousalya.Palanisamy" w:date="2020-09-18T21:14:36Z">
        <w:r>
          <w:rPr>
            <w:rStyle w:val="6"/>
            <w:rFonts w:hint="default"/>
          </w:rPr>
          <w:tab/>
        </w:r>
      </w:ins>
      <w:ins w:id="892" w:author="Kousalya.Palanisamy" w:date="2020-09-18T21:14:36Z">
        <w:r>
          <w:rPr>
            <w:rStyle w:val="6"/>
            <w:rFonts w:hint="default"/>
          </w:rPr>
          <w:t>&lt;tbody class = "tablebody"&gt;&lt;/tbody&gt;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93" w:author="Kousalya.Palanisamy" w:date="2020-09-18T21:14:36Z"/>
          <w:rStyle w:val="6"/>
          <w:rFonts w:hint="default"/>
        </w:rPr>
      </w:pPr>
      <w:ins w:id="894" w:author="Kousalya.Palanisamy" w:date="2020-09-18T21:14:36Z">
        <w:r>
          <w:rPr>
            <w:rStyle w:val="6"/>
            <w:rFonts w:hint="default"/>
          </w:rPr>
          <w:t>&lt;/table&gt;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95" w:author="Kousalya.Palanisamy" w:date="2020-09-18T21:14:36Z"/>
          <w:rStyle w:val="6"/>
          <w:rFonts w:hint="default"/>
        </w:rPr>
      </w:pPr>
      <w:ins w:id="896" w:author="Kousalya.Palanisamy" w:date="2020-09-18T21:14:36Z">
        <w:r>
          <w:rPr>
            <w:rStyle w:val="6"/>
            <w:rFonts w:hint="default"/>
          </w:rPr>
          <w:t>&lt;/div&gt;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97" w:author="Kousalya.Palanisamy" w:date="2020-09-18T21:14:36Z"/>
          <w:rStyle w:val="6"/>
          <w:rFonts w:hint="default"/>
        </w:rPr>
      </w:pPr>
      <w:ins w:id="898" w:author="Kousalya.Palanisamy" w:date="2020-09-18T21:14:36Z">
        <w:r>
          <w:rPr>
            <w:rStyle w:val="6"/>
            <w:rFonts w:hint="default"/>
          </w:rPr>
          <w:t>&lt;script type = "text/javascript" src = "day5.js"&gt;&lt;/script&gt;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899" w:author="Kousalya.Palanisamy" w:date="2020-09-18T21:14:36Z"/>
          <w:rStyle w:val="6"/>
          <w:rFonts w:hint="default"/>
        </w:rPr>
      </w:pPr>
      <w:ins w:id="900" w:author="Kousalya.Palanisamy" w:date="2020-09-18T21:14:36Z">
        <w:r>
          <w:rPr>
            <w:rStyle w:val="6"/>
            <w:rFonts w:hint="default"/>
          </w:rPr>
          <w:t>&lt;/body&gt;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902" w:author="Kousalya.Palanisamy" w:date="2020-09-18T19:18:23Z"/>
          <w:rStyle w:val="6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  <w:rPrChange w:id="903" w:author="Kousalya.Palanisamy" w:date="2020-09-18T21:14:52Z">
            <w:rPr>
              <w:ins w:id="904" w:author="Kousalya.Palanisamy" w:date="2020-09-18T19:18:23Z"/>
              <w:rFonts w:hint="default" w:ascii="Times New Roman" w:hAnsi="Times New Roman" w:eastAsia="SimSun" w:cs="Times New Roman"/>
              <w:b/>
              <w:kern w:val="2"/>
              <w:sz w:val="30"/>
              <w:szCs w:val="30"/>
              <w:lang w:val="en-US" w:eastAsia="zh-CN" w:bidi="ar"/>
            </w:rPr>
          </w:rPrChange>
        </w:rPr>
        <w:pPrChange w:id="901" w:author="Kousalya.Palanisamy" w:date="2020-09-18T21:21:27Z"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both"/>
          </w:pPr>
        </w:pPrChange>
      </w:pPr>
      <w:ins w:id="905" w:author="Kousalya.Palanisamy" w:date="2020-09-18T21:14:36Z">
        <w:r>
          <w:rPr>
            <w:rStyle w:val="6"/>
            <w:rFonts w:hint="default"/>
          </w:rPr>
          <w:t>&lt;/html&gt;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07" w:author="Kousalya.Palanisamy" w:date="2020-09-18T19:18:32Z"/>
        </w:rPr>
        <w:pPrChange w:id="906" w:author="Kousalya.Palanisamy" w:date="2020-09-18T19:18:40Z"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both"/>
          </w:pPr>
        </w:pPrChange>
      </w:pPr>
      <w:ins w:id="908" w:author="Kousalya.Palanisamy" w:date="2020-09-18T19:18:3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ins w:id="909" w:author="Kousalya.Palanisamy" w:date="2020-09-18T21:17:27Z"/>
        </w:rPr>
      </w:pPr>
      <w:ins w:id="910" w:author="Kousalya.Palanisamy" w:date="2020-09-18T21:17:25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8" name="Picture 7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Picture 7"/>
                      <pic:cNvPicPr>
                        <a:picLocks noChangeAspect="1"/>
                      </pic:cNvPicPr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  <w:rPr>
          <w:ins w:id="912" w:author="Kousalya.Palanisamy" w:date="2020-09-18T21:20:13Z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ins w:id="914" w:author="Kousalya.Palanisamy" w:date="2020-09-18T21:20:13Z"/>
        </w:rPr>
        <w:pPrChange w:id="913" w:author="Kousalya.Palanisamy" w:date="2020-09-18T21:20:13Z">
          <w:pPr>
            <w:keepNext w:val="0"/>
            <w:keepLines w:val="0"/>
            <w:widowControl/>
            <w:suppressLineNumbers w:val="0"/>
            <w:spacing w:before="0" w:beforeAutospacing="0" w:after="0" w:afterAutospacing="0"/>
            <w:ind w:left="0" w:right="0"/>
            <w:jc w:val="both"/>
          </w:pPr>
        </w:pPrChange>
      </w:pPr>
      <w:ins w:id="915" w:author="Kousalya.Palanisamy" w:date="2020-09-18T21:20:13Z">
        <w:r>
          <w:rPr/>
          <w:br w:type="page"/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916" w:author="Kousalya.Palanisamy" w:date="2020-09-18T19:18:52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917" w:author="Kousalya.Palanisamy" w:date="2020-09-18T19:18:5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Question </w:t>
        </w:r>
      </w:ins>
      <w:ins w:id="918" w:author="Kousalya.Palanisamy" w:date="2020-09-18T19:18:52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2</w:t>
        </w:r>
      </w:ins>
      <w:ins w:id="919" w:author="Kousalya.Palanisamy" w:date="2020-09-18T19:18:5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 (</w:t>
        </w:r>
      </w:ins>
      <w:ins w:id="920" w:author="Kousalya.Palanisamy" w:date="2020-09-18T19:19:05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B</w:t>
        </w:r>
      </w:ins>
      <w:ins w:id="921" w:author="Kousalya.Palanisamy" w:date="2020-09-18T19:18:5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)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922" w:author="Kousalya.Palanisamy" w:date="2020-09-18T21:20:19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923" w:author="Kousalya.Palanisamy" w:date="2020-09-18T19:18:5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HTML - index.html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925" w:author="Kousalya.Palanisamy" w:date="2020-09-18T21:21:38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  <w:pPrChange w:id="924" w:author="Kousalya.Palanisamy" w:date="2020-09-18T21:22:43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926" w:author="Kousalya.Palanisamy" w:date="2020-09-18T21:21:51Z">
        <w:r>
          <w:rPr>
            <w:rStyle w:val="6"/>
            <w:rFonts w:hint="default"/>
            <w:lang w:val="en-US"/>
          </w:rPr>
          <w:t>S</w:t>
        </w:r>
      </w:ins>
      <w:ins w:id="927" w:author="Kousalya.Palanisamy" w:date="2020-09-18T21:21:52Z">
        <w:r>
          <w:rPr>
            <w:rStyle w:val="6"/>
            <w:rFonts w:hint="default"/>
            <w:lang w:val="en-US"/>
          </w:rPr>
          <w:t xml:space="preserve">ame </w:t>
        </w:r>
      </w:ins>
      <w:ins w:id="928" w:author="Kousalya.Palanisamy" w:date="2020-09-18T21:21:53Z">
        <w:r>
          <w:rPr>
            <w:rStyle w:val="6"/>
            <w:rFonts w:hint="default"/>
            <w:lang w:val="en-US"/>
          </w:rPr>
          <w:t>as</w:t>
        </w:r>
      </w:ins>
      <w:ins w:id="929" w:author="Kousalya.Palanisamy" w:date="2020-09-18T21:21:54Z">
        <w:r>
          <w:rPr>
            <w:rStyle w:val="6"/>
            <w:rFonts w:hint="default"/>
            <w:lang w:val="en-US"/>
          </w:rPr>
          <w:t xml:space="preserve"> </w:t>
        </w:r>
      </w:ins>
      <w:ins w:id="930" w:author="Kousalya.Palanisamy" w:date="2020-09-18T21:22:04Z">
        <w:r>
          <w:rPr>
            <w:rStyle w:val="6"/>
            <w:rFonts w:hint="default"/>
            <w:b/>
            <w:bCs/>
            <w:lang w:val="en-US"/>
          </w:rPr>
          <w:t>2</w:t>
        </w:r>
      </w:ins>
      <w:ins w:id="931" w:author="Kousalya.Palanisamy" w:date="2020-09-18T21:22:05Z">
        <w:r>
          <w:rPr>
            <w:rStyle w:val="6"/>
            <w:rFonts w:hint="default"/>
            <w:b/>
            <w:bCs/>
            <w:lang w:val="en-US"/>
          </w:rPr>
          <w:t>(</w:t>
        </w:r>
      </w:ins>
      <w:ins w:id="932" w:author="Kousalya.Palanisamy" w:date="2020-09-18T21:22:06Z">
        <w:r>
          <w:rPr>
            <w:rStyle w:val="6"/>
            <w:rFonts w:hint="default"/>
            <w:b/>
            <w:bCs/>
            <w:lang w:val="en-US"/>
          </w:rPr>
          <w:t>A</w:t>
        </w:r>
      </w:ins>
      <w:ins w:id="933" w:author="Kousalya.Palanisamy" w:date="2020-09-18T21:22:07Z">
        <w:r>
          <w:rPr>
            <w:rStyle w:val="6"/>
            <w:rFonts w:hint="default"/>
            <w:b/>
            <w:bCs/>
            <w:lang w:val="en-US"/>
          </w:rPr>
          <w:t>)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34" w:author="Kousalya.Palanisamy" w:date="2020-09-18T21:21:39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935" w:author="Kousalya.Palanisamy" w:date="2020-09-18T21:21:39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Day6</w:t>
        </w:r>
      </w:ins>
      <w:ins w:id="936" w:author="Kousalya.Palanisamy" w:date="2020-09-18T21:21:3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.js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37" w:author="Kousalya.Palanisamy" w:date="2020-09-18T21:21:39Z"/>
          <w:rStyle w:val="6"/>
          <w:rFonts w:hint="default"/>
        </w:rPr>
      </w:pPr>
      <w:ins w:id="938" w:author="Kousalya.Palanisamy" w:date="2020-09-18T21:21:39Z">
        <w:r>
          <w:rPr>
            <w:rStyle w:val="6"/>
            <w:rFonts w:hint="default"/>
          </w:rPr>
          <w:t>let busInfo = [];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39" w:author="Kousalya.Palanisamy" w:date="2020-09-18T21:21:39Z"/>
          <w:rStyle w:val="6"/>
          <w:rFonts w:hint="default"/>
        </w:rPr>
      </w:pPr>
      <w:ins w:id="940" w:author="Kousalya.Palanisamy" w:date="2020-09-18T21:21:39Z">
        <w:r>
          <w:rPr>
            <w:rStyle w:val="6"/>
            <w:rFonts w:hint="default"/>
          </w:rPr>
          <w:t>function display(info){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41" w:author="Kousalya.Palanisamy" w:date="2020-09-18T21:21:39Z"/>
          <w:rStyle w:val="6"/>
          <w:rFonts w:hint="default"/>
        </w:rPr>
      </w:pPr>
      <w:ins w:id="942" w:author="Kousalya.Palanisamy" w:date="2020-09-18T21:21:39Z">
        <w:r>
          <w:rPr>
            <w:rStyle w:val="6"/>
            <w:rFonts w:hint="default"/>
          </w:rPr>
          <w:tab/>
        </w:r>
      </w:ins>
      <w:ins w:id="943" w:author="Kousalya.Palanisamy" w:date="2020-09-18T21:21:39Z">
        <w:r>
          <w:rPr>
            <w:rStyle w:val="6"/>
            <w:rFonts w:hint="default"/>
          </w:rPr>
          <w:t>let tabledata 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44" w:author="Kousalya.Palanisamy" w:date="2020-09-18T21:21:39Z"/>
          <w:rStyle w:val="6"/>
          <w:rFonts w:hint="default"/>
        </w:rPr>
      </w:pPr>
      <w:ins w:id="945" w:author="Kousalya.Palanisamy" w:date="2020-09-18T21:21:39Z">
        <w:r>
          <w:rPr>
            <w:rStyle w:val="6"/>
            <w:rFonts w:hint="default"/>
          </w:rPr>
          <w:tab/>
        </w:r>
      </w:ins>
      <w:ins w:id="946" w:author="Kousalya.Palanisamy" w:date="2020-09-18T21:21:39Z">
        <w:r>
          <w:rPr>
            <w:rStyle w:val="6"/>
            <w:rFonts w:hint="default"/>
          </w:rPr>
          <w:t>info.forEach(function(inf,index){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47" w:author="Kousalya.Palanisamy" w:date="2020-09-18T21:21:39Z"/>
          <w:rStyle w:val="6"/>
          <w:rFonts w:hint="default"/>
        </w:rPr>
      </w:pPr>
      <w:ins w:id="948" w:author="Kousalya.Palanisamy" w:date="2020-09-18T21:21:39Z">
        <w:r>
          <w:rPr>
            <w:rStyle w:val="6"/>
            <w:rFonts w:hint="default"/>
          </w:rPr>
          <w:tab/>
        </w:r>
      </w:ins>
      <w:ins w:id="949" w:author="Kousalya.Palanisamy" w:date="2020-09-18T21:21:39Z">
        <w:r>
          <w:rPr>
            <w:rStyle w:val="6"/>
            <w:rFonts w:hint="default"/>
          </w:rPr>
          <w:tab/>
        </w:r>
      </w:ins>
      <w:ins w:id="950" w:author="Kousalya.Palanisamy" w:date="2020-09-18T21:21:39Z">
        <w:r>
          <w:rPr>
            <w:rStyle w:val="6"/>
            <w:rFonts w:hint="default"/>
          </w:rPr>
          <w:t>let cur_row =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51" w:author="Kousalya.Palanisamy" w:date="2020-09-18T21:21:39Z"/>
          <w:rStyle w:val="6"/>
          <w:rFonts w:hint="default"/>
        </w:rPr>
      </w:pPr>
      <w:ins w:id="952" w:author="Kousalya.Palanisamy" w:date="2020-09-18T21:21:39Z">
        <w:r>
          <w:rPr>
            <w:rStyle w:val="6"/>
            <w:rFonts w:hint="default"/>
          </w:rPr>
          <w:t>`&lt;tr&gt;&lt;td&gt;${index+1}&lt;/td&gt;&lt;td&gt;${inf.name}&lt;/td&gt;&lt;td&gt;${inf.source}&lt;/td&gt;&lt;td&gt;${inf.destination}&lt;/td&gt;&lt;td&gt;${inf.number}&lt;/td&gt;&lt;td&gt;${inf.capacity}&lt;/td&gt;&lt;/tr&gt;`;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53" w:author="Kousalya.Palanisamy" w:date="2020-09-18T21:21:39Z"/>
          <w:rStyle w:val="6"/>
          <w:rFonts w:hint="default"/>
        </w:rPr>
      </w:pPr>
      <w:ins w:id="954" w:author="Kousalya.Palanisamy" w:date="2020-09-18T21:21:39Z">
        <w:r>
          <w:rPr>
            <w:rStyle w:val="6"/>
            <w:rFonts w:hint="default"/>
          </w:rPr>
          <w:tab/>
        </w:r>
      </w:ins>
      <w:ins w:id="955" w:author="Kousalya.Palanisamy" w:date="2020-09-18T21:21:39Z">
        <w:r>
          <w:rPr>
            <w:rStyle w:val="6"/>
            <w:rFonts w:hint="default"/>
          </w:rPr>
          <w:tab/>
        </w:r>
      </w:ins>
      <w:ins w:id="956" w:author="Kousalya.Palanisamy" w:date="2020-09-18T21:21:39Z">
        <w:r>
          <w:rPr>
            <w:rStyle w:val="6"/>
            <w:rFonts w:hint="default"/>
          </w:rPr>
          <w:t>tabledata+=cur_row;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57" w:author="Kousalya.Palanisamy" w:date="2020-09-18T21:21:39Z"/>
          <w:rStyle w:val="6"/>
          <w:rFonts w:hint="default"/>
        </w:rPr>
      </w:pPr>
      <w:ins w:id="958" w:author="Kousalya.Palanisamy" w:date="2020-09-18T21:21:39Z">
        <w:r>
          <w:rPr>
            <w:rStyle w:val="6"/>
            <w:rFonts w:hint="default"/>
          </w:rPr>
          <w:tab/>
        </w:r>
      </w:ins>
      <w:ins w:id="959" w:author="Kousalya.Palanisamy" w:date="2020-09-18T21:21:39Z">
        <w:r>
          <w:rPr>
            <w:rStyle w:val="6"/>
            <w:rFonts w:hint="default"/>
          </w:rPr>
          <w:t>});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60" w:author="Kousalya.Palanisamy" w:date="2020-09-18T21:21:39Z"/>
          <w:rStyle w:val="6"/>
          <w:rFonts w:hint="default"/>
        </w:rPr>
      </w:pPr>
      <w:ins w:id="961" w:author="Kousalya.Palanisamy" w:date="2020-09-18T21:21:39Z">
        <w:r>
          <w:rPr>
            <w:rStyle w:val="6"/>
            <w:rFonts w:hint="default"/>
          </w:rPr>
          <w:tab/>
        </w:r>
      </w:ins>
      <w:ins w:id="962" w:author="Kousalya.Palanisamy" w:date="2020-09-18T21:21:39Z">
        <w:r>
          <w:rPr>
            <w:rStyle w:val="6"/>
            <w:rFonts w:hint="default"/>
          </w:rPr>
          <w:t>document.getElementsByTagName("tbody")[0].innerHTML = tabledata;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63" w:author="Kousalya.Palanisamy" w:date="2020-09-18T21:21:39Z"/>
          <w:rStyle w:val="6"/>
          <w:rFonts w:hint="default"/>
        </w:rPr>
      </w:pPr>
      <w:ins w:id="964" w:author="Kousalya.Palanisamy" w:date="2020-09-18T21:21:39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65" w:author="Kousalya.Palanisamy" w:date="2020-09-18T21:21:39Z"/>
          <w:rStyle w:val="6"/>
          <w:rFonts w:hint="default"/>
        </w:rPr>
      </w:pPr>
      <w:ins w:id="966" w:author="Kousalya.Palanisamy" w:date="2020-09-18T21:21:39Z">
        <w:r>
          <w:rPr>
            <w:rStyle w:val="6"/>
            <w:rFonts w:hint="default"/>
          </w:rPr>
          <w:t>function addrecord(e){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67" w:author="Kousalya.Palanisamy" w:date="2020-09-18T21:21:39Z"/>
          <w:rStyle w:val="6"/>
          <w:rFonts w:hint="default"/>
        </w:rPr>
      </w:pPr>
      <w:ins w:id="968" w:author="Kousalya.Palanisamy" w:date="2020-09-18T21:21:39Z">
        <w:r>
          <w:rPr>
            <w:rStyle w:val="6"/>
            <w:rFonts w:hint="default"/>
          </w:rPr>
          <w:tab/>
        </w:r>
      </w:ins>
      <w:ins w:id="969" w:author="Kousalya.Palanisamy" w:date="2020-09-18T21:21:39Z">
        <w:r>
          <w:rPr>
            <w:rStyle w:val="6"/>
            <w:rFonts w:hint="default"/>
          </w:rPr>
          <w:t>e.preventDefault();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70" w:author="Kousalya.Palanisamy" w:date="2020-09-18T21:21:39Z"/>
          <w:rStyle w:val="6"/>
          <w:rFonts w:hint="default"/>
        </w:rPr>
      </w:pPr>
      <w:ins w:id="971" w:author="Kousalya.Palanisamy" w:date="2020-09-18T21:21:39Z">
        <w:r>
          <w:rPr>
            <w:rStyle w:val="6"/>
            <w:rFonts w:hint="default"/>
          </w:rPr>
          <w:tab/>
        </w:r>
      </w:ins>
      <w:ins w:id="972" w:author="Kousalya.Palanisamy" w:date="2020-09-18T21:21:39Z">
        <w:r>
          <w:rPr>
            <w:rStyle w:val="6"/>
            <w:rFonts w:hint="default"/>
          </w:rPr>
          <w:t>let newdata={};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73" w:author="Kousalya.Palanisamy" w:date="2020-09-18T21:21:39Z"/>
          <w:rStyle w:val="6"/>
          <w:rFonts w:hint="default"/>
        </w:rPr>
      </w:pPr>
      <w:ins w:id="974" w:author="Kousalya.Palanisamy" w:date="2020-09-18T21:21:39Z">
        <w:r>
          <w:rPr>
            <w:rStyle w:val="6"/>
            <w:rFonts w:hint="default"/>
          </w:rPr>
          <w:tab/>
        </w:r>
      </w:ins>
      <w:ins w:id="975" w:author="Kousalya.Palanisamy" w:date="2020-09-18T21:21:39Z">
        <w:r>
          <w:rPr>
            <w:rStyle w:val="6"/>
            <w:rFonts w:hint="default"/>
          </w:rPr>
          <w:t>newdata.name = document.getElementById("name").value;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76" w:author="Kousalya.Palanisamy" w:date="2020-09-18T21:21:39Z"/>
          <w:rStyle w:val="6"/>
          <w:rFonts w:hint="default"/>
        </w:rPr>
      </w:pPr>
      <w:ins w:id="977" w:author="Kousalya.Palanisamy" w:date="2020-09-18T21:21:39Z">
        <w:r>
          <w:rPr>
            <w:rStyle w:val="6"/>
            <w:rFonts w:hint="default"/>
          </w:rPr>
          <w:tab/>
        </w:r>
      </w:ins>
      <w:ins w:id="978" w:author="Kousalya.Palanisamy" w:date="2020-09-18T21:21:39Z">
        <w:r>
          <w:rPr>
            <w:rStyle w:val="6"/>
            <w:rFonts w:hint="default"/>
          </w:rPr>
          <w:t>newdata.source = document.getElementById("source").value;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79" w:author="Kousalya.Palanisamy" w:date="2020-09-18T21:21:39Z"/>
          <w:rStyle w:val="6"/>
          <w:rFonts w:hint="default"/>
        </w:rPr>
      </w:pPr>
      <w:ins w:id="980" w:author="Kousalya.Palanisamy" w:date="2020-09-18T21:21:39Z">
        <w:r>
          <w:rPr>
            <w:rStyle w:val="6"/>
            <w:rFonts w:hint="default"/>
          </w:rPr>
          <w:tab/>
        </w:r>
      </w:ins>
      <w:ins w:id="981" w:author="Kousalya.Palanisamy" w:date="2020-09-18T21:21:39Z">
        <w:r>
          <w:rPr>
            <w:rStyle w:val="6"/>
            <w:rFonts w:hint="default"/>
          </w:rPr>
          <w:t>newdata.destination = document.getElementById("destination").value;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82" w:author="Kousalya.Palanisamy" w:date="2020-09-18T21:21:39Z"/>
          <w:rStyle w:val="6"/>
          <w:rFonts w:hint="default"/>
        </w:rPr>
      </w:pPr>
      <w:ins w:id="983" w:author="Kousalya.Palanisamy" w:date="2020-09-18T21:21:39Z">
        <w:r>
          <w:rPr>
            <w:rStyle w:val="6"/>
            <w:rFonts w:hint="default"/>
          </w:rPr>
          <w:tab/>
        </w:r>
      </w:ins>
      <w:ins w:id="984" w:author="Kousalya.Palanisamy" w:date="2020-09-18T21:21:39Z">
        <w:r>
          <w:rPr>
            <w:rStyle w:val="6"/>
            <w:rFonts w:hint="default"/>
          </w:rPr>
          <w:t>newdata.number = Number(document.getElementById("num").value);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85" w:author="Kousalya.Palanisamy" w:date="2020-09-18T21:21:39Z"/>
          <w:rStyle w:val="6"/>
          <w:rFonts w:hint="default"/>
        </w:rPr>
      </w:pPr>
      <w:ins w:id="986" w:author="Kousalya.Palanisamy" w:date="2020-09-18T21:21:39Z">
        <w:r>
          <w:rPr>
            <w:rStyle w:val="6"/>
            <w:rFonts w:hint="default"/>
          </w:rPr>
          <w:tab/>
        </w:r>
      </w:ins>
      <w:ins w:id="987" w:author="Kousalya.Palanisamy" w:date="2020-09-18T21:21:39Z">
        <w:r>
          <w:rPr>
            <w:rStyle w:val="6"/>
            <w:rFonts w:hint="default"/>
          </w:rPr>
          <w:t>newdata.capacity = Number(document.getElementById("capacity").value);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88" w:author="Kousalya.Palanisamy" w:date="2020-09-18T21:21:39Z"/>
          <w:rStyle w:val="6"/>
          <w:rFonts w:hint="default"/>
        </w:rPr>
      </w:pPr>
      <w:ins w:id="989" w:author="Kousalya.Palanisamy" w:date="2020-09-18T21:21:39Z">
        <w:r>
          <w:rPr>
            <w:rStyle w:val="6"/>
            <w:rFonts w:hint="default"/>
          </w:rPr>
          <w:tab/>
        </w:r>
      </w:ins>
      <w:ins w:id="990" w:author="Kousalya.Palanisamy" w:date="2020-09-18T21:21:39Z">
        <w:r>
          <w:rPr>
            <w:rStyle w:val="6"/>
            <w:rFonts w:hint="default"/>
          </w:rPr>
          <w:t>busInfo.push(newdata);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91" w:author="Kousalya.Palanisamy" w:date="2020-09-18T21:21:39Z"/>
          <w:rStyle w:val="6"/>
          <w:rFonts w:hint="default"/>
        </w:rPr>
      </w:pPr>
      <w:ins w:id="992" w:author="Kousalya.Palanisamy" w:date="2020-09-18T21:21:39Z">
        <w:r>
          <w:rPr>
            <w:rStyle w:val="6"/>
            <w:rFonts w:hint="default"/>
          </w:rPr>
          <w:tab/>
        </w:r>
      </w:ins>
      <w:ins w:id="993" w:author="Kousalya.Palanisamy" w:date="2020-09-18T21:21:39Z">
        <w:r>
          <w:rPr>
            <w:rStyle w:val="6"/>
            <w:rFonts w:hint="default"/>
          </w:rPr>
          <w:t>display(busInfo);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94" w:author="Kousalya.Palanisamy" w:date="2020-09-18T21:21:39Z"/>
          <w:rStyle w:val="6"/>
          <w:rFonts w:hint="default"/>
        </w:rPr>
      </w:pPr>
      <w:ins w:id="995" w:author="Kousalya.Palanisamy" w:date="2020-09-18T21:21:39Z">
        <w:r>
          <w:rPr>
            <w:rStyle w:val="6"/>
            <w:rFonts w:hint="default"/>
          </w:rPr>
          <w:tab/>
        </w:r>
      </w:ins>
      <w:ins w:id="996" w:author="Kousalya.Palanisamy" w:date="2020-09-18T21:21:39Z">
        <w:r>
          <w:rPr>
            <w:rStyle w:val="6"/>
            <w:rFonts w:hint="default"/>
          </w:rPr>
          <w:t>document.getElementById("name").value="";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997" w:author="Kousalya.Palanisamy" w:date="2020-09-18T21:21:39Z"/>
          <w:rStyle w:val="6"/>
          <w:rFonts w:hint="default"/>
        </w:rPr>
      </w:pPr>
      <w:ins w:id="998" w:author="Kousalya.Palanisamy" w:date="2020-09-18T21:21:39Z">
        <w:r>
          <w:rPr>
            <w:rStyle w:val="6"/>
            <w:rFonts w:hint="default"/>
          </w:rPr>
          <w:tab/>
        </w:r>
      </w:ins>
      <w:ins w:id="999" w:author="Kousalya.Palanisamy" w:date="2020-09-18T21:21:39Z">
        <w:r>
          <w:rPr>
            <w:rStyle w:val="6"/>
            <w:rFonts w:hint="default"/>
          </w:rPr>
          <w:t>document.getElementById("source").value="";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00" w:author="Kousalya.Palanisamy" w:date="2020-09-18T21:21:39Z"/>
          <w:rStyle w:val="6"/>
          <w:rFonts w:hint="default"/>
        </w:rPr>
      </w:pPr>
      <w:ins w:id="1001" w:author="Kousalya.Palanisamy" w:date="2020-09-18T21:21:39Z">
        <w:r>
          <w:rPr>
            <w:rStyle w:val="6"/>
            <w:rFonts w:hint="default"/>
          </w:rPr>
          <w:tab/>
        </w:r>
      </w:ins>
      <w:ins w:id="1002" w:author="Kousalya.Palanisamy" w:date="2020-09-18T21:21:39Z">
        <w:r>
          <w:rPr>
            <w:rStyle w:val="6"/>
            <w:rFonts w:hint="default"/>
          </w:rPr>
          <w:t>document.getElementById("destination").value="";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03" w:author="Kousalya.Palanisamy" w:date="2020-09-18T21:21:39Z"/>
          <w:rStyle w:val="6"/>
          <w:rFonts w:hint="default"/>
        </w:rPr>
      </w:pPr>
      <w:ins w:id="1004" w:author="Kousalya.Palanisamy" w:date="2020-09-18T21:21:39Z">
        <w:r>
          <w:rPr>
            <w:rStyle w:val="6"/>
            <w:rFonts w:hint="default"/>
          </w:rPr>
          <w:tab/>
        </w:r>
      </w:ins>
      <w:ins w:id="1005" w:author="Kousalya.Palanisamy" w:date="2020-09-18T21:21:39Z">
        <w:r>
          <w:rPr>
            <w:rStyle w:val="6"/>
            <w:rFonts w:hint="default"/>
          </w:rPr>
          <w:t>document.getElementById("number").value="";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06" w:author="Kousalya.Palanisamy" w:date="2020-09-18T21:21:39Z"/>
          <w:rStyle w:val="6"/>
          <w:rFonts w:hint="default"/>
        </w:rPr>
      </w:pPr>
      <w:ins w:id="1007" w:author="Kousalya.Palanisamy" w:date="2020-09-18T21:21:39Z">
        <w:r>
          <w:rPr>
            <w:rStyle w:val="6"/>
            <w:rFonts w:hint="default"/>
          </w:rPr>
          <w:tab/>
        </w:r>
      </w:ins>
      <w:ins w:id="1008" w:author="Kousalya.Palanisamy" w:date="2020-09-18T21:21:39Z">
        <w:r>
          <w:rPr>
            <w:rStyle w:val="6"/>
            <w:rFonts w:hint="default"/>
          </w:rPr>
          <w:t>document.getElementById("capacity").value="";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09" w:author="Kousalya.Palanisamy" w:date="2020-09-18T21:22:33Z"/>
          <w:rStyle w:val="6"/>
          <w:rFonts w:hint="default"/>
        </w:rPr>
      </w:pPr>
      <w:ins w:id="1010" w:author="Kousalya.Palanisamy" w:date="2020-09-18T21:21:39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ins w:id="1012" w:author="Kousalya.Palanisamy" w:date="2020-09-18T21:22:33Z"/>
          <w:rStyle w:val="6"/>
          <w:rFonts w:hint="default"/>
        </w:rPr>
        <w:pPrChange w:id="1011" w:author="Kousalya.Palanisamy" w:date="2020-09-18T21:22:33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013" w:author="Kousalya.Palanisamy" w:date="2020-09-18T21:22:33Z">
        <w:r>
          <w:rPr>
            <w:rStyle w:val="6"/>
            <w:rFonts w:hint="default"/>
          </w:rPr>
          <w:br w:type="page"/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14" w:author="Kousalya.Palanisamy" w:date="2020-09-18T21:22:18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1015" w:author="Kousalya.Palanisamy" w:date="2020-09-18T19:18:52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016" w:author="Kousalya.Palanisamy" w:date="2020-09-19T11:29:10Z"/>
        </w:rPr>
      </w:pPr>
      <w:ins w:id="1017" w:author="Kousalya.Palanisamy" w:date="2020-09-18T21:22:23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0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0" name="Picture 9"/>
                      <pic:cNvPicPr>
                        <a:picLocks noChangeAspect="1"/>
                      </pic:cNvPicPr>
                    </pic:nvPicPr>
                    <pic:blipFill>
                      <a:blip r:embed="rId1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ins w:id="1020" w:author="Kousalya.Palanisamy" w:date="2020-09-19T11:29:10Z"/>
        </w:rPr>
        <w:pPrChange w:id="1019" w:author="Kousalya.Palanisamy" w:date="2020-09-19T11:29:10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021" w:author="Kousalya.Palanisamy" w:date="2020-09-19T11:29:10Z">
        <w:r>
          <w:rPr/>
          <w:br w:type="page"/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22" w:author="Kousalya.Palanisamy" w:date="2020-09-18T19:18:58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1023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Question </w:t>
        </w:r>
      </w:ins>
      <w:ins w:id="1024" w:author="Kousalya.Palanisamy" w:date="2020-09-18T19:18:58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2</w:t>
        </w:r>
      </w:ins>
      <w:ins w:id="1025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 (</w:t>
        </w:r>
      </w:ins>
      <w:ins w:id="1026" w:author="Kousalya.Palanisamy" w:date="2020-09-18T19:19:08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C</w:t>
        </w:r>
      </w:ins>
      <w:ins w:id="1027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)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28" w:author="Kousalya.Palanisamy" w:date="2020-09-19T11:27:05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1029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HTML - index.html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30" w:author="Kousalya.Palanisamy" w:date="2020-09-19T11:27:14Z"/>
          <w:rStyle w:val="6"/>
          <w:rFonts w:hint="default"/>
        </w:rPr>
      </w:pPr>
      <w:ins w:id="1031" w:author="Kousalya.Palanisamy" w:date="2020-09-19T11:27:14Z">
        <w:r>
          <w:rPr>
            <w:rStyle w:val="6"/>
            <w:rFonts w:hint="default"/>
          </w:rPr>
          <w:t>&lt;!DOCTYPE 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32" w:author="Kousalya.Palanisamy" w:date="2020-09-19T11:27:14Z"/>
          <w:rStyle w:val="6"/>
          <w:rFonts w:hint="default"/>
        </w:rPr>
      </w:pPr>
      <w:ins w:id="1033" w:author="Kousalya.Palanisamy" w:date="2020-09-19T11:27:14Z">
        <w:r>
          <w:rPr>
            <w:rStyle w:val="6"/>
            <w:rFonts w:hint="default"/>
          </w:rPr>
          <w:t>&lt;html&gt;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34" w:author="Kousalya.Palanisamy" w:date="2020-09-19T11:27:14Z"/>
          <w:rStyle w:val="6"/>
          <w:rFonts w:hint="default"/>
        </w:rPr>
      </w:pPr>
      <w:ins w:id="1035" w:author="Kousalya.Palanisamy" w:date="2020-09-19T11:27:14Z">
        <w:r>
          <w:rPr>
            <w:rStyle w:val="6"/>
            <w:rFonts w:hint="default"/>
          </w:rPr>
          <w:t>&lt;head&gt;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36" w:author="Kousalya.Palanisamy" w:date="2020-09-19T11:27:14Z"/>
          <w:rStyle w:val="6"/>
          <w:rFonts w:hint="default"/>
        </w:rPr>
      </w:pPr>
      <w:ins w:id="1037" w:author="Kousalya.Palanisamy" w:date="2020-09-19T11:27:14Z">
        <w:r>
          <w:rPr>
            <w:rStyle w:val="6"/>
            <w:rFonts w:hint="default"/>
          </w:rPr>
          <w:t>&lt;meta charset="UTF-8"&gt;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38" w:author="Kousalya.Palanisamy" w:date="2020-09-19T11:27:14Z"/>
          <w:rStyle w:val="6"/>
          <w:rFonts w:hint="default"/>
        </w:rPr>
      </w:pPr>
      <w:ins w:id="1039" w:author="Kousalya.Palanisamy" w:date="2020-09-19T11:27:14Z">
        <w:r>
          <w:rPr>
            <w:rStyle w:val="6"/>
            <w:rFonts w:hint="default"/>
          </w:rPr>
          <w:t>&lt;title&gt;LetsUpgrade Assignment - crud&lt;/title&gt;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40" w:author="Kousalya.Palanisamy" w:date="2020-09-19T11:27:14Z"/>
          <w:rStyle w:val="6"/>
          <w:rFonts w:hint="default"/>
        </w:rPr>
      </w:pPr>
      <w:ins w:id="1041" w:author="Kousalya.Palanisamy" w:date="2020-09-19T11:27:14Z">
        <w:r>
          <w:rPr>
            <w:rStyle w:val="6"/>
            <w:rFonts w:hint="default"/>
          </w:rPr>
          <w:t>&lt;style&gt;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42" w:author="Kousalya.Palanisamy" w:date="2020-09-19T11:27:14Z"/>
          <w:rStyle w:val="6"/>
          <w:rFonts w:hint="default"/>
        </w:rPr>
      </w:pPr>
      <w:ins w:id="1043" w:author="Kousalya.Palanisamy" w:date="2020-09-19T11:27:14Z">
        <w:r>
          <w:rPr>
            <w:rStyle w:val="6"/>
            <w:rFonts w:hint="default"/>
          </w:rPr>
          <w:tab/>
        </w:r>
      </w:ins>
      <w:ins w:id="1044" w:author="Kousalya.Palanisamy" w:date="2020-09-19T11:27:14Z">
        <w:r>
          <w:rPr>
            <w:rStyle w:val="6"/>
            <w:rFonts w:hint="default"/>
          </w:rPr>
          <w:t>h3{margin-top : 25px;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45" w:author="Kousalya.Palanisamy" w:date="2020-09-19T11:27:14Z"/>
          <w:rStyle w:val="6"/>
          <w:rFonts w:hint="default"/>
        </w:rPr>
      </w:pPr>
      <w:ins w:id="1046" w:author="Kousalya.Palanisamy" w:date="2020-09-19T11:27:14Z">
        <w:r>
          <w:rPr>
            <w:rStyle w:val="6"/>
            <w:rFonts w:hint="default"/>
          </w:rPr>
          <w:tab/>
        </w:r>
      </w:ins>
      <w:ins w:id="1047" w:author="Kousalya.Palanisamy" w:date="2020-09-19T11:27:14Z">
        <w:r>
          <w:rPr>
            <w:rStyle w:val="6"/>
            <w:rFonts w:hint="default"/>
          </w:rPr>
          <w:tab/>
        </w:r>
      </w:ins>
      <w:ins w:id="1048" w:author="Kousalya.Palanisamy" w:date="2020-09-19T11:27:14Z">
        <w:r>
          <w:rPr>
            <w:rStyle w:val="6"/>
            <w:rFonts w:hint="default"/>
          </w:rPr>
          <w:t>text-align : center;mm}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49" w:author="Kousalya.Palanisamy" w:date="2020-09-19T11:27:14Z"/>
          <w:rStyle w:val="6"/>
          <w:rFonts w:hint="default"/>
        </w:rPr>
      </w:pPr>
      <w:ins w:id="1050" w:author="Kousalya.Palanisamy" w:date="2020-09-19T11:27:14Z">
        <w:r>
          <w:rPr>
            <w:rStyle w:val="6"/>
            <w:rFonts w:hint="default"/>
          </w:rPr>
          <w:tab/>
        </w:r>
      </w:ins>
      <w:ins w:id="1051" w:author="Kousalya.Palanisamy" w:date="2020-09-19T11:27:14Z">
        <w:r>
          <w:rPr>
            <w:rStyle w:val="6"/>
            <w:rFonts w:hint="default"/>
          </w:rPr>
          <w:t>.data{height : 300px;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52" w:author="Kousalya.Palanisamy" w:date="2020-09-19T11:27:14Z"/>
          <w:rStyle w:val="6"/>
          <w:rFonts w:hint="default"/>
        </w:rPr>
      </w:pPr>
      <w:ins w:id="1053" w:author="Kousalya.Palanisamy" w:date="2020-09-19T11:27:14Z">
        <w:r>
          <w:rPr>
            <w:rStyle w:val="6"/>
            <w:rFonts w:hint="default"/>
          </w:rPr>
          <w:tab/>
        </w:r>
      </w:ins>
      <w:ins w:id="1054" w:author="Kousalya.Palanisamy" w:date="2020-09-19T11:27:14Z">
        <w:r>
          <w:rPr>
            <w:rStyle w:val="6"/>
            <w:rFonts w:hint="default"/>
          </w:rPr>
          <w:tab/>
        </w:r>
      </w:ins>
      <w:ins w:id="1055" w:author="Kousalya.Palanisamy" w:date="2020-09-19T11:27:14Z">
        <w:r>
          <w:rPr>
            <w:rStyle w:val="6"/>
            <w:rFonts w:hint="default"/>
          </w:rPr>
          <w:t>width : 75%;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56" w:author="Kousalya.Palanisamy" w:date="2020-09-19T11:27:14Z"/>
          <w:rStyle w:val="6"/>
          <w:rFonts w:hint="default"/>
        </w:rPr>
      </w:pPr>
      <w:ins w:id="1057" w:author="Kousalya.Palanisamy" w:date="2020-09-19T11:27:14Z">
        <w:r>
          <w:rPr>
            <w:rStyle w:val="6"/>
            <w:rFonts w:hint="default"/>
          </w:rPr>
          <w:tab/>
        </w:r>
      </w:ins>
      <w:ins w:id="1058" w:author="Kousalya.Palanisamy" w:date="2020-09-19T11:27:14Z">
        <w:r>
          <w:rPr>
            <w:rStyle w:val="6"/>
            <w:rFonts w:hint="default"/>
          </w:rPr>
          <w:tab/>
        </w:r>
      </w:ins>
      <w:ins w:id="1059" w:author="Kousalya.Palanisamy" w:date="2020-09-19T11:27:14Z">
        <w:r>
          <w:rPr>
            <w:rStyle w:val="6"/>
            <w:rFonts w:hint="default"/>
          </w:rPr>
          <w:t>background-color : #FBFFA1 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60" w:author="Kousalya.Palanisamy" w:date="2020-09-19T11:27:14Z"/>
          <w:rStyle w:val="6"/>
          <w:rFonts w:hint="default"/>
        </w:rPr>
      </w:pPr>
      <w:ins w:id="1061" w:author="Kousalya.Palanisamy" w:date="2020-09-19T11:27:14Z">
        <w:r>
          <w:rPr>
            <w:rStyle w:val="6"/>
            <w:rFonts w:hint="default"/>
          </w:rPr>
          <w:tab/>
        </w:r>
      </w:ins>
      <w:ins w:id="1062" w:author="Kousalya.Palanisamy" w:date="2020-09-19T11:27:14Z">
        <w:r>
          <w:rPr>
            <w:rStyle w:val="6"/>
            <w:rFonts w:hint="default"/>
          </w:rPr>
          <w:tab/>
        </w:r>
      </w:ins>
      <w:ins w:id="1063" w:author="Kousalya.Palanisamy" w:date="2020-09-19T11:27:14Z">
        <w:r>
          <w:rPr>
            <w:rStyle w:val="6"/>
            <w:rFonts w:hint="default"/>
          </w:rPr>
          <w:t>margin-left : 12%;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64" w:author="Kousalya.Palanisamy" w:date="2020-09-19T11:27:14Z"/>
          <w:rStyle w:val="6"/>
          <w:rFonts w:hint="default"/>
        </w:rPr>
      </w:pPr>
      <w:ins w:id="1065" w:author="Kousalya.Palanisamy" w:date="2020-09-19T11:27:14Z">
        <w:r>
          <w:rPr>
            <w:rStyle w:val="6"/>
            <w:rFonts w:hint="default"/>
          </w:rPr>
          <w:tab/>
        </w:r>
      </w:ins>
      <w:ins w:id="1066" w:author="Kousalya.Palanisamy" w:date="2020-09-19T11:27:14Z">
        <w:r>
          <w:rPr>
            <w:rStyle w:val="6"/>
            <w:rFonts w:hint="default"/>
          </w:rPr>
          <w:tab/>
        </w:r>
      </w:ins>
      <w:ins w:id="1067" w:author="Kousalya.Palanisamy" w:date="2020-09-19T11:27:14Z">
        <w:r>
          <w:rPr>
            <w:rStyle w:val="6"/>
            <w:rFonts w:hint="default"/>
          </w:rPr>
          <w:t>margin-top : 1px;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68" w:author="Kousalya.Palanisamy" w:date="2020-09-19T11:27:14Z"/>
          <w:rStyle w:val="6"/>
          <w:rFonts w:hint="default"/>
        </w:rPr>
      </w:pPr>
      <w:ins w:id="1069" w:author="Kousalya.Palanisamy" w:date="2020-09-19T11:27:14Z">
        <w:r>
          <w:rPr>
            <w:rStyle w:val="6"/>
            <w:rFonts w:hint="default"/>
          </w:rPr>
          <w:tab/>
        </w:r>
      </w:ins>
      <w:ins w:id="1070" w:author="Kousalya.Palanisamy" w:date="2020-09-19T11:27:14Z">
        <w:r>
          <w:rPr>
            <w:rStyle w:val="6"/>
            <w:rFonts w:hint="default"/>
          </w:rPr>
          <w:tab/>
        </w:r>
      </w:ins>
      <w:ins w:id="1071" w:author="Kousalya.Palanisamy" w:date="2020-09-19T11:27:14Z">
        <w:r>
          <w:rPr>
            <w:rStyle w:val="6"/>
            <w:rFonts w:hint="default"/>
          </w:rPr>
          <w:t>padding: 10px;</w:t>
        </w:r>
      </w:ins>
      <w:ins w:id="1072" w:author="Kousalya.Palanisamy" w:date="2020-09-19T11:27:14Z">
        <w:r>
          <w:rPr>
            <w:rStyle w:val="6"/>
            <w:rFonts w:hint="default"/>
          </w:rPr>
          <w:tab/>
        </w:r>
      </w:ins>
      <w:ins w:id="1073" w:author="Kousalya.Palanisamy" w:date="2020-09-19T11:27:14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74" w:author="Kousalya.Palanisamy" w:date="2020-09-19T11:27:14Z"/>
          <w:rStyle w:val="6"/>
          <w:rFonts w:hint="default"/>
        </w:rPr>
      </w:pPr>
      <w:ins w:id="1075" w:author="Kousalya.Palanisamy" w:date="2020-09-19T11:27:14Z">
        <w:r>
          <w:rPr>
            <w:rStyle w:val="6"/>
            <w:rFonts w:hint="default"/>
          </w:rPr>
          <w:tab/>
        </w:r>
      </w:ins>
      <w:ins w:id="1076" w:author="Kousalya.Palanisamy" w:date="2020-09-19T11:27:14Z">
        <w:r>
          <w:rPr>
            <w:rStyle w:val="6"/>
            <w:rFonts w:hint="default"/>
          </w:rPr>
          <w:t>.table{width : 100%;}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77" w:author="Kousalya.Palanisamy" w:date="2020-09-19T11:27:14Z"/>
          <w:rStyle w:val="6"/>
          <w:rFonts w:hint="default"/>
        </w:rPr>
      </w:pPr>
      <w:ins w:id="1078" w:author="Kousalya.Palanisamy" w:date="2020-09-19T11:27:14Z">
        <w:r>
          <w:rPr>
            <w:rStyle w:val="6"/>
            <w:rFonts w:hint="default"/>
          </w:rPr>
          <w:tab/>
        </w:r>
      </w:ins>
      <w:ins w:id="1079" w:author="Kousalya.Palanisamy" w:date="2020-09-19T11:27:14Z">
        <w:r>
          <w:rPr>
            <w:rStyle w:val="6"/>
            <w:rFonts w:hint="default"/>
          </w:rPr>
          <w:t>th,td{height : 40px;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80" w:author="Kousalya.Palanisamy" w:date="2020-09-19T11:27:14Z"/>
          <w:rStyle w:val="6"/>
          <w:rFonts w:hint="default"/>
        </w:rPr>
      </w:pPr>
      <w:ins w:id="1081" w:author="Kousalya.Palanisamy" w:date="2020-09-19T11:27:14Z">
        <w:r>
          <w:rPr>
            <w:rStyle w:val="6"/>
            <w:rFonts w:hint="default"/>
          </w:rPr>
          <w:tab/>
        </w:r>
      </w:ins>
      <w:ins w:id="1082" w:author="Kousalya.Palanisamy" w:date="2020-09-19T11:27:14Z">
        <w:r>
          <w:rPr>
            <w:rStyle w:val="6"/>
            <w:rFonts w:hint="default"/>
          </w:rPr>
          <w:tab/>
        </w:r>
      </w:ins>
      <w:ins w:id="1083" w:author="Kousalya.Palanisamy" w:date="2020-09-19T11:27:14Z">
        <w:r>
          <w:rPr>
            <w:rStyle w:val="6"/>
            <w:rFonts w:hint="default"/>
          </w:rPr>
          <w:t>text-align : center;}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84" w:author="Kousalya.Palanisamy" w:date="2020-09-19T11:27:14Z"/>
          <w:rStyle w:val="6"/>
          <w:rFonts w:hint="default"/>
        </w:rPr>
      </w:pPr>
      <w:ins w:id="1085" w:author="Kousalya.Palanisamy" w:date="2020-09-19T11:27:14Z">
        <w:r>
          <w:rPr>
            <w:rStyle w:val="6"/>
            <w:rFonts w:hint="default"/>
          </w:rPr>
          <w:tab/>
        </w:r>
      </w:ins>
      <w:ins w:id="1086" w:author="Kousalya.Palanisamy" w:date="2020-09-19T11:27:14Z">
        <w:r>
          <w:rPr>
            <w:rStyle w:val="6"/>
            <w:rFonts w:hint="default"/>
          </w:rPr>
          <w:t>.form{width : 100%;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87" w:author="Kousalya.Palanisamy" w:date="2020-09-19T11:27:14Z"/>
          <w:rStyle w:val="6"/>
          <w:rFonts w:hint="default"/>
        </w:rPr>
      </w:pPr>
      <w:ins w:id="1088" w:author="Kousalya.Palanisamy" w:date="2020-09-19T11:27:14Z">
        <w:r>
          <w:rPr>
            <w:rStyle w:val="6"/>
            <w:rFonts w:hint="default"/>
          </w:rPr>
          <w:tab/>
        </w:r>
      </w:ins>
      <w:ins w:id="1089" w:author="Kousalya.Palanisamy" w:date="2020-09-19T11:27:14Z">
        <w:r>
          <w:rPr>
            <w:rStyle w:val="6"/>
            <w:rFonts w:hint="default"/>
          </w:rPr>
          <w:tab/>
        </w:r>
      </w:ins>
      <w:ins w:id="1090" w:author="Kousalya.Palanisamy" w:date="2020-09-19T11:27:14Z">
        <w:r>
          <w:rPr>
            <w:rStyle w:val="6"/>
            <w:rFonts w:hint="default"/>
          </w:rPr>
          <w:t>padding-left : 170px;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91" w:author="Kousalya.Palanisamy" w:date="2020-09-19T11:27:14Z"/>
          <w:rStyle w:val="6"/>
          <w:rFonts w:hint="default"/>
        </w:rPr>
      </w:pPr>
      <w:ins w:id="1092" w:author="Kousalya.Palanisamy" w:date="2020-09-19T11:27:14Z">
        <w:r>
          <w:rPr>
            <w:rStyle w:val="6"/>
            <w:rFonts w:hint="default"/>
          </w:rPr>
          <w:tab/>
        </w:r>
      </w:ins>
      <w:ins w:id="1093" w:author="Kousalya.Palanisamy" w:date="2020-09-19T11:27:14Z">
        <w:r>
          <w:rPr>
            <w:rStyle w:val="6"/>
            <w:rFonts w:hint="default"/>
          </w:rPr>
          <w:tab/>
        </w:r>
      </w:ins>
      <w:ins w:id="1094" w:author="Kousalya.Palanisamy" w:date="2020-09-19T11:27:14Z">
        <w:r>
          <w:rPr>
            <w:rStyle w:val="6"/>
            <w:rFonts w:hint="default"/>
          </w:rPr>
          <w:t>padding-bottom : 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95" w:author="Kousalya.Palanisamy" w:date="2020-09-19T11:27:14Z"/>
          <w:rStyle w:val="6"/>
          <w:rFonts w:hint="default"/>
        </w:rPr>
      </w:pPr>
      <w:ins w:id="1096" w:author="Kousalya.Palanisamy" w:date="2020-09-19T11:27:14Z">
        <w:r>
          <w:rPr>
            <w:rStyle w:val="6"/>
            <w:rFonts w:hint="default"/>
          </w:rPr>
          <w:tab/>
        </w:r>
      </w:ins>
      <w:ins w:id="1097" w:author="Kousalya.Palanisamy" w:date="2020-09-19T11:27:14Z">
        <w:r>
          <w:rPr>
            <w:rStyle w:val="6"/>
            <w:rFonts w:hint="default"/>
          </w:rPr>
          <w:t>input{height :30px;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098" w:author="Kousalya.Palanisamy" w:date="2020-09-19T11:27:14Z"/>
          <w:rStyle w:val="6"/>
          <w:rFonts w:hint="default"/>
        </w:rPr>
      </w:pPr>
      <w:ins w:id="1099" w:author="Kousalya.Palanisamy" w:date="2020-09-19T11:27:14Z">
        <w:r>
          <w:rPr>
            <w:rStyle w:val="6"/>
            <w:rFonts w:hint="default"/>
          </w:rPr>
          <w:tab/>
        </w:r>
      </w:ins>
      <w:ins w:id="1100" w:author="Kousalya.Palanisamy" w:date="2020-09-19T11:27:14Z">
        <w:r>
          <w:rPr>
            <w:rStyle w:val="6"/>
            <w:rFonts w:hint="default"/>
          </w:rPr>
          <w:tab/>
        </w:r>
      </w:ins>
      <w:ins w:id="1101" w:author="Kousalya.Palanisamy" w:date="2020-09-19T11:27:14Z">
        <w:r>
          <w:rPr>
            <w:rStyle w:val="6"/>
            <w:rFonts w:hint="default"/>
          </w:rPr>
          <w:t>text-indent :20px;}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02" w:author="Kousalya.Palanisamy" w:date="2020-09-19T11:27:14Z"/>
          <w:rStyle w:val="6"/>
          <w:rFonts w:hint="default"/>
        </w:rPr>
      </w:pPr>
      <w:ins w:id="1103" w:author="Kousalya.Palanisamy" w:date="2020-09-19T11:27:14Z">
        <w:r>
          <w:rPr>
            <w:rStyle w:val="6"/>
            <w:rFonts w:hint="default"/>
          </w:rPr>
          <w:tab/>
        </w:r>
      </w:ins>
      <w:ins w:id="1104" w:author="Kousalya.Palanisamy" w:date="2020-09-19T11:27:14Z">
        <w:r>
          <w:rPr>
            <w:rStyle w:val="6"/>
            <w:rFonts w:hint="default"/>
          </w:rPr>
          <w:t>button{height:32px;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05" w:author="Kousalya.Palanisamy" w:date="2020-09-19T11:27:14Z"/>
          <w:rStyle w:val="6"/>
          <w:rFonts w:hint="default"/>
        </w:rPr>
      </w:pPr>
      <w:ins w:id="1106" w:author="Kousalya.Palanisamy" w:date="2020-09-19T11:27:14Z">
        <w:r>
          <w:rPr>
            <w:rStyle w:val="6"/>
            <w:rFonts w:hint="default"/>
          </w:rPr>
          <w:tab/>
        </w:r>
      </w:ins>
      <w:ins w:id="1107" w:author="Kousalya.Palanisamy" w:date="2020-09-19T11:27:14Z">
        <w:r>
          <w:rPr>
            <w:rStyle w:val="6"/>
            <w:rFonts w:hint="default"/>
          </w:rPr>
          <w:tab/>
        </w:r>
      </w:ins>
      <w:ins w:id="1108" w:author="Kousalya.Palanisamy" w:date="2020-09-19T11:27:14Z">
        <w:r>
          <w:rPr>
            <w:rStyle w:val="6"/>
            <w:rFonts w:hint="default"/>
          </w:rPr>
          <w:t>width : 100px;</w:t>
        </w:r>
      </w:ins>
      <w:ins w:id="1109" w:author="Kousalya.Palanisamy" w:date="2020-09-19T11:27:14Z">
        <w:r>
          <w:rPr>
            <w:rStyle w:val="6"/>
            <w:rFonts w:hint="default"/>
          </w:rPr>
          <w:tab/>
        </w:r>
      </w:ins>
      <w:ins w:id="1110" w:author="Kousalya.Palanisamy" w:date="2020-09-19T11:27:14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11" w:author="Kousalya.Palanisamy" w:date="2020-09-19T11:27:14Z"/>
          <w:rStyle w:val="6"/>
          <w:rFonts w:hint="default"/>
        </w:rPr>
      </w:pPr>
      <w:ins w:id="1112" w:author="Kousalya.Palanisamy" w:date="2020-09-19T11:27:14Z">
        <w:r>
          <w:rPr>
            <w:rStyle w:val="6"/>
            <w:rFonts w:hint="default"/>
          </w:rPr>
          <w:t>&lt;/style&gt;&lt;/head&gt;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13" w:author="Kousalya.Palanisamy" w:date="2020-09-19T11:27:14Z"/>
          <w:rStyle w:val="6"/>
          <w:rFonts w:hint="default"/>
        </w:rPr>
      </w:pPr>
      <w:ins w:id="1114" w:author="Kousalya.Palanisamy" w:date="2020-09-19T11:27:14Z">
        <w:r>
          <w:rPr>
            <w:rStyle w:val="6"/>
            <w:rFonts w:hint="default"/>
          </w:rPr>
          <w:t>&lt;body&gt;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15" w:author="Kousalya.Palanisamy" w:date="2020-09-19T11:27:14Z"/>
          <w:rStyle w:val="6"/>
          <w:rFonts w:hint="default"/>
        </w:rPr>
      </w:pPr>
      <w:ins w:id="1116" w:author="Kousalya.Palanisamy" w:date="2020-09-19T11:27:14Z">
        <w:r>
          <w:rPr>
            <w:rStyle w:val="6"/>
            <w:rFonts w:hint="default"/>
          </w:rPr>
          <w:t>&lt;h3&gt;Create and Display Buses&lt;/h3&gt;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17" w:author="Kousalya.Palanisamy" w:date="2020-09-19T11:27:14Z"/>
          <w:rStyle w:val="6"/>
          <w:rFonts w:hint="default"/>
        </w:rPr>
      </w:pPr>
      <w:ins w:id="1118" w:author="Kousalya.Palanisamy" w:date="2020-09-19T11:27:14Z">
        <w:r>
          <w:rPr>
            <w:rStyle w:val="6"/>
            <w:rFonts w:hint="default"/>
          </w:rPr>
          <w:t>&lt;div class = "form"&gt;&lt;form onsubmit = "addrecord(event)"&gt;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19" w:author="Kousalya.Palanisamy" w:date="2020-09-19T11:27:14Z"/>
          <w:rStyle w:val="6"/>
          <w:rFonts w:hint="default"/>
        </w:rPr>
      </w:pPr>
      <w:ins w:id="1120" w:author="Kousalya.Palanisamy" w:date="2020-09-19T11:27:14Z">
        <w:r>
          <w:rPr>
            <w:rStyle w:val="6"/>
            <w:rFonts w:hint="default"/>
          </w:rPr>
          <w:tab/>
        </w:r>
      </w:ins>
      <w:ins w:id="1121" w:author="Kousalya.Palanisamy" w:date="2020-09-19T11:27:14Z">
        <w:r>
          <w:rPr>
            <w:rStyle w:val="6"/>
            <w:rFonts w:hint="default"/>
          </w:rPr>
          <w:t>&lt;input type = "text" required placeholder = "Name" id = "name"&gt;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22" w:author="Kousalya.Palanisamy" w:date="2020-09-19T11:27:14Z"/>
          <w:rStyle w:val="6"/>
          <w:rFonts w:hint="default"/>
        </w:rPr>
      </w:pPr>
      <w:ins w:id="1123" w:author="Kousalya.Palanisamy" w:date="2020-09-19T11:27:14Z">
        <w:r>
          <w:rPr>
            <w:rStyle w:val="6"/>
            <w:rFonts w:hint="default"/>
          </w:rPr>
          <w:tab/>
        </w:r>
      </w:ins>
      <w:ins w:id="1124" w:author="Kousalya.Palanisamy" w:date="2020-09-19T11:27:14Z">
        <w:r>
          <w:rPr>
            <w:rStyle w:val="6"/>
            <w:rFonts w:hint="default"/>
          </w:rPr>
          <w:t>&lt;input type = "text" required placeholder = "Source" id = "source"&gt;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25" w:author="Kousalya.Palanisamy" w:date="2020-09-19T11:27:14Z"/>
          <w:rStyle w:val="6"/>
          <w:rFonts w:hint="default"/>
        </w:rPr>
      </w:pPr>
      <w:ins w:id="1126" w:author="Kousalya.Palanisamy" w:date="2020-09-19T11:27:14Z">
        <w:r>
          <w:rPr>
            <w:rStyle w:val="6"/>
            <w:rFonts w:hint="default"/>
          </w:rPr>
          <w:tab/>
        </w:r>
      </w:ins>
      <w:ins w:id="1127" w:author="Kousalya.Palanisamy" w:date="2020-09-19T11:27:14Z">
        <w:r>
          <w:rPr>
            <w:rStyle w:val="6"/>
            <w:rFonts w:hint="default"/>
          </w:rPr>
          <w:t>&lt;input type = "text" required placeholder = "Destination" id = "destination"&gt;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28" w:author="Kousalya.Palanisamy" w:date="2020-09-19T11:27:14Z"/>
          <w:rStyle w:val="6"/>
          <w:rFonts w:hint="default"/>
        </w:rPr>
      </w:pPr>
      <w:ins w:id="1129" w:author="Kousalya.Palanisamy" w:date="2020-09-19T11:27:14Z">
        <w:r>
          <w:rPr>
            <w:rStyle w:val="6"/>
            <w:rFonts w:hint="default"/>
          </w:rPr>
          <w:tab/>
        </w:r>
      </w:ins>
      <w:ins w:id="1130" w:author="Kousalya.Palanisamy" w:date="2020-09-19T11:27:14Z">
        <w:r>
          <w:rPr>
            <w:rStyle w:val="6"/>
            <w:rFonts w:hint="default"/>
          </w:rPr>
          <w:t>&lt;input type = "number" required placeholder = "Number" id = "num"&gt;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31" w:author="Kousalya.Palanisamy" w:date="2020-09-19T11:27:14Z"/>
          <w:rStyle w:val="6"/>
          <w:rFonts w:hint="default"/>
        </w:rPr>
      </w:pPr>
      <w:ins w:id="1132" w:author="Kousalya.Palanisamy" w:date="2020-09-19T11:27:14Z">
        <w:r>
          <w:rPr>
            <w:rStyle w:val="6"/>
            <w:rFonts w:hint="default"/>
          </w:rPr>
          <w:tab/>
        </w:r>
      </w:ins>
      <w:ins w:id="1133" w:author="Kousalya.Palanisamy" w:date="2020-09-19T11:27:14Z">
        <w:r>
          <w:rPr>
            <w:rStyle w:val="6"/>
            <w:rFonts w:hint="default"/>
          </w:rPr>
          <w:t>&lt;input type = "number" required placeholder = "Passenger Capacity" id = "capacity"&gt;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34" w:author="Kousalya.Palanisamy" w:date="2020-09-19T11:27:14Z"/>
          <w:rStyle w:val="6"/>
          <w:rFonts w:hint="default"/>
        </w:rPr>
      </w:pPr>
      <w:ins w:id="1135" w:author="Kousalya.Palanisamy" w:date="2020-09-19T11:27:14Z">
        <w:r>
          <w:rPr>
            <w:rStyle w:val="6"/>
            <w:rFonts w:hint="default"/>
          </w:rPr>
          <w:tab/>
        </w:r>
      </w:ins>
      <w:ins w:id="1136" w:author="Kousalya.Palanisamy" w:date="2020-09-19T11:27:14Z">
        <w:r>
          <w:rPr>
            <w:rStyle w:val="6"/>
            <w:rFonts w:hint="default"/>
          </w:rPr>
          <w:t>&lt;button type = "Submit"&gt;Add Bus&lt;/button&gt;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37" w:author="Kousalya.Palanisamy" w:date="2020-09-19T11:27:14Z"/>
          <w:rStyle w:val="6"/>
          <w:rFonts w:hint="default"/>
        </w:rPr>
      </w:pPr>
      <w:ins w:id="1138" w:author="Kousalya.Palanisamy" w:date="2020-09-19T11:27:14Z">
        <w:r>
          <w:rPr>
            <w:rStyle w:val="6"/>
            <w:rFonts w:hint="default"/>
          </w:rPr>
          <w:t>&lt;/form&gt;&lt;/div&gt;&lt;div class = "form"&gt;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39" w:author="Kousalya.Palanisamy" w:date="2020-09-19T11:27:14Z"/>
          <w:rStyle w:val="6"/>
          <w:rFonts w:hint="default"/>
        </w:rPr>
      </w:pPr>
      <w:ins w:id="1140" w:author="Kousalya.Palanisamy" w:date="2020-09-19T11:27:14Z">
        <w:r>
          <w:rPr>
            <w:rStyle w:val="6"/>
            <w:rFonts w:hint="default"/>
          </w:rPr>
          <w:t>&lt;input type = "text" placeholder = "Search Source" id = "srchSource" onkeyup = "search()"/&gt;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41" w:author="Kousalya.Palanisamy" w:date="2020-09-19T11:27:14Z"/>
          <w:rStyle w:val="6"/>
          <w:rFonts w:hint="default"/>
        </w:rPr>
      </w:pPr>
      <w:ins w:id="1142" w:author="Kousalya.Palanisamy" w:date="2020-09-19T11:27:14Z">
        <w:r>
          <w:rPr>
            <w:rStyle w:val="6"/>
            <w:rFonts w:hint="default"/>
          </w:rPr>
          <w:t>&lt;input type = "text" placeholder = "Search Destination" id = "srchDestination" onkeyup = "search()"/&gt;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43" w:author="Kousalya.Palanisamy" w:date="2020-09-19T11:27:14Z"/>
          <w:rStyle w:val="6"/>
          <w:rFonts w:hint="default"/>
        </w:rPr>
      </w:pPr>
      <w:ins w:id="1144" w:author="Kousalya.Palanisamy" w:date="2020-09-19T11:27:14Z">
        <w:r>
          <w:rPr>
            <w:rStyle w:val="6"/>
            <w:rFonts w:hint="default"/>
          </w:rPr>
          <w:t>&lt;/div&gt;&lt;div class = "data"&gt;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45" w:author="Kousalya.Palanisamy" w:date="2020-09-19T11:27:14Z"/>
          <w:rStyle w:val="6"/>
          <w:rFonts w:hint="default"/>
        </w:rPr>
      </w:pPr>
      <w:ins w:id="1146" w:author="Kousalya.Palanisamy" w:date="2020-09-19T11:27:14Z">
        <w:r>
          <w:rPr>
            <w:rStyle w:val="6"/>
            <w:rFonts w:hint="default"/>
          </w:rPr>
          <w:t>&lt;table border ="1" class = "table" cellspacing = "0"&gt;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47" w:author="Kousalya.Palanisamy" w:date="2020-09-19T11:27:14Z"/>
          <w:rStyle w:val="6"/>
          <w:rFonts w:hint="default"/>
        </w:rPr>
      </w:pPr>
      <w:ins w:id="1148" w:author="Kousalya.Palanisamy" w:date="2020-09-19T11:27:14Z">
        <w:r>
          <w:rPr>
            <w:rStyle w:val="6"/>
            <w:rFonts w:hint="default"/>
          </w:rPr>
          <w:tab/>
        </w:r>
      </w:ins>
      <w:ins w:id="1149" w:author="Kousalya.Palanisamy" w:date="2020-09-19T11:27:14Z">
        <w:r>
          <w:rPr>
            <w:rStyle w:val="6"/>
            <w:rFonts w:hint="default"/>
          </w:rPr>
          <w:t>&lt;thead&gt;</w:t>
        </w:r>
      </w:ins>
      <w:ins w:id="1150" w:author="Kousalya.Palanisamy" w:date="2020-09-19T11:27:14Z">
        <w:r>
          <w:rPr>
            <w:rStyle w:val="6"/>
            <w:rFonts w:hint="default"/>
          </w:rPr>
          <w:tab/>
        </w:r>
      </w:ins>
      <w:ins w:id="1151" w:author="Kousalya.Palanisamy" w:date="2020-09-19T11:27:14Z">
        <w:r>
          <w:rPr>
            <w:rStyle w:val="6"/>
            <w:rFonts w:hint="default"/>
          </w:rPr>
          <w:t>&lt;tr&gt;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52" w:author="Kousalya.Palanisamy" w:date="2020-09-19T11:27:14Z"/>
          <w:rStyle w:val="6"/>
          <w:rFonts w:hint="default"/>
        </w:rPr>
      </w:pPr>
      <w:ins w:id="1153" w:author="Kousalya.Palanisamy" w:date="2020-09-19T11:27:14Z">
        <w:r>
          <w:rPr>
            <w:rStyle w:val="6"/>
            <w:rFonts w:hint="default"/>
          </w:rPr>
          <w:tab/>
        </w:r>
      </w:ins>
      <w:ins w:id="1154" w:author="Kousalya.Palanisamy" w:date="2020-09-19T11:27:14Z">
        <w:r>
          <w:rPr>
            <w:rStyle w:val="6"/>
            <w:rFonts w:hint="default"/>
          </w:rPr>
          <w:tab/>
        </w:r>
      </w:ins>
      <w:ins w:id="1155" w:author="Kousalya.Palanisamy" w:date="2020-09-19T11:27:14Z">
        <w:r>
          <w:rPr>
            <w:rStyle w:val="6"/>
            <w:rFonts w:hint="default"/>
          </w:rPr>
          <w:tab/>
        </w:r>
      </w:ins>
      <w:ins w:id="1156" w:author="Kousalya.Palanisamy" w:date="2020-09-19T11:27:14Z">
        <w:r>
          <w:rPr>
            <w:rStyle w:val="6"/>
            <w:rFonts w:hint="default"/>
          </w:rPr>
          <w:t>&lt;th width = 50px&gt;S No&lt;/th&gt;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57" w:author="Kousalya.Palanisamy" w:date="2020-09-19T11:27:14Z"/>
          <w:rStyle w:val="6"/>
          <w:rFonts w:hint="default"/>
        </w:rPr>
      </w:pPr>
      <w:ins w:id="1158" w:author="Kousalya.Palanisamy" w:date="2020-09-19T11:27:14Z">
        <w:r>
          <w:rPr>
            <w:rStyle w:val="6"/>
            <w:rFonts w:hint="default"/>
          </w:rPr>
          <w:tab/>
        </w:r>
      </w:ins>
      <w:ins w:id="1159" w:author="Kousalya.Palanisamy" w:date="2020-09-19T11:27:14Z">
        <w:r>
          <w:rPr>
            <w:rStyle w:val="6"/>
            <w:rFonts w:hint="default"/>
          </w:rPr>
          <w:tab/>
        </w:r>
      </w:ins>
      <w:ins w:id="1160" w:author="Kousalya.Palanisamy" w:date="2020-09-19T11:27:14Z">
        <w:r>
          <w:rPr>
            <w:rStyle w:val="6"/>
            <w:rFonts w:hint="default"/>
          </w:rPr>
          <w:tab/>
        </w:r>
      </w:ins>
      <w:ins w:id="1161" w:author="Kousalya.Palanisamy" w:date="2020-09-19T11:27:14Z">
        <w:r>
          <w:rPr>
            <w:rStyle w:val="6"/>
            <w:rFonts w:hint="default"/>
          </w:rPr>
          <w:t>&lt;th width = 200 px&gt;Name&lt;/th&gt;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62" w:author="Kousalya.Palanisamy" w:date="2020-09-19T11:27:14Z"/>
          <w:rStyle w:val="6"/>
          <w:rFonts w:hint="default"/>
        </w:rPr>
      </w:pPr>
      <w:ins w:id="1163" w:author="Kousalya.Palanisamy" w:date="2020-09-19T11:27:14Z">
        <w:r>
          <w:rPr>
            <w:rStyle w:val="6"/>
            <w:rFonts w:hint="default"/>
          </w:rPr>
          <w:tab/>
        </w:r>
      </w:ins>
      <w:ins w:id="1164" w:author="Kousalya.Palanisamy" w:date="2020-09-19T11:27:14Z">
        <w:r>
          <w:rPr>
            <w:rStyle w:val="6"/>
            <w:rFonts w:hint="default"/>
          </w:rPr>
          <w:tab/>
        </w:r>
      </w:ins>
      <w:ins w:id="1165" w:author="Kousalya.Palanisamy" w:date="2020-09-19T11:27:14Z">
        <w:r>
          <w:rPr>
            <w:rStyle w:val="6"/>
            <w:rFonts w:hint="default"/>
          </w:rPr>
          <w:tab/>
        </w:r>
      </w:ins>
      <w:ins w:id="1166" w:author="Kousalya.Palanisamy" w:date="2020-09-19T11:27:14Z">
        <w:r>
          <w:rPr>
            <w:rStyle w:val="6"/>
            <w:rFonts w:hint="default"/>
          </w:rPr>
          <w:t>&lt;th width = 200 px&gt;Source&lt;/th&gt;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67" w:author="Kousalya.Palanisamy" w:date="2020-09-19T11:27:14Z"/>
          <w:rStyle w:val="6"/>
          <w:rFonts w:hint="default"/>
        </w:rPr>
      </w:pPr>
      <w:ins w:id="1168" w:author="Kousalya.Palanisamy" w:date="2020-09-19T11:27:14Z">
        <w:r>
          <w:rPr>
            <w:rStyle w:val="6"/>
            <w:rFonts w:hint="default"/>
          </w:rPr>
          <w:tab/>
        </w:r>
      </w:ins>
      <w:ins w:id="1169" w:author="Kousalya.Palanisamy" w:date="2020-09-19T11:27:14Z">
        <w:r>
          <w:rPr>
            <w:rStyle w:val="6"/>
            <w:rFonts w:hint="default"/>
          </w:rPr>
          <w:tab/>
        </w:r>
      </w:ins>
      <w:ins w:id="1170" w:author="Kousalya.Palanisamy" w:date="2020-09-19T11:27:14Z">
        <w:r>
          <w:rPr>
            <w:rStyle w:val="6"/>
            <w:rFonts w:hint="default"/>
          </w:rPr>
          <w:tab/>
        </w:r>
      </w:ins>
      <w:ins w:id="1171" w:author="Kousalya.Palanisamy" w:date="2020-09-19T11:27:14Z">
        <w:r>
          <w:rPr>
            <w:rStyle w:val="6"/>
            <w:rFonts w:hint="default"/>
          </w:rPr>
          <w:t>&lt;th width = 200 px&gt;Destination&lt;/th&gt;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72" w:author="Kousalya.Palanisamy" w:date="2020-09-19T11:27:14Z"/>
          <w:rStyle w:val="6"/>
          <w:rFonts w:hint="default"/>
        </w:rPr>
      </w:pPr>
      <w:ins w:id="1173" w:author="Kousalya.Palanisamy" w:date="2020-09-19T11:27:14Z">
        <w:r>
          <w:rPr>
            <w:rStyle w:val="6"/>
            <w:rFonts w:hint="default"/>
          </w:rPr>
          <w:tab/>
        </w:r>
      </w:ins>
      <w:ins w:id="1174" w:author="Kousalya.Palanisamy" w:date="2020-09-19T11:27:14Z">
        <w:r>
          <w:rPr>
            <w:rStyle w:val="6"/>
            <w:rFonts w:hint="default"/>
          </w:rPr>
          <w:tab/>
        </w:r>
      </w:ins>
      <w:ins w:id="1175" w:author="Kousalya.Palanisamy" w:date="2020-09-19T11:27:14Z">
        <w:r>
          <w:rPr>
            <w:rStyle w:val="6"/>
            <w:rFonts w:hint="default"/>
          </w:rPr>
          <w:tab/>
        </w:r>
      </w:ins>
      <w:ins w:id="1176" w:author="Kousalya.Palanisamy" w:date="2020-09-19T11:27:14Z">
        <w:r>
          <w:rPr>
            <w:rStyle w:val="6"/>
            <w:rFonts w:hint="default"/>
          </w:rPr>
          <w:t>&lt;th&gt;Number&lt;/th&gt;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77" w:author="Kousalya.Palanisamy" w:date="2020-09-19T11:27:14Z"/>
          <w:rStyle w:val="6"/>
          <w:rFonts w:hint="default"/>
        </w:rPr>
      </w:pPr>
      <w:ins w:id="1178" w:author="Kousalya.Palanisamy" w:date="2020-09-19T11:27:14Z">
        <w:r>
          <w:rPr>
            <w:rStyle w:val="6"/>
            <w:rFonts w:hint="default"/>
          </w:rPr>
          <w:tab/>
        </w:r>
      </w:ins>
      <w:ins w:id="1179" w:author="Kousalya.Palanisamy" w:date="2020-09-19T11:27:14Z">
        <w:r>
          <w:rPr>
            <w:rStyle w:val="6"/>
            <w:rFonts w:hint="default"/>
          </w:rPr>
          <w:tab/>
        </w:r>
      </w:ins>
      <w:ins w:id="1180" w:author="Kousalya.Palanisamy" w:date="2020-09-19T11:27:14Z">
        <w:r>
          <w:rPr>
            <w:rStyle w:val="6"/>
            <w:rFonts w:hint="default"/>
          </w:rPr>
          <w:tab/>
        </w:r>
      </w:ins>
      <w:ins w:id="1181" w:author="Kousalya.Palanisamy" w:date="2020-09-19T11:27:14Z">
        <w:r>
          <w:rPr>
            <w:rStyle w:val="6"/>
            <w:rFonts w:hint="default"/>
          </w:rPr>
          <w:t>&lt;th width = 200px&gt;Passenger Capacity&lt;/th&gt;</w:t>
        </w:r>
      </w:ins>
      <w:ins w:id="1182" w:author="Kousalya.Palanisamy" w:date="2020-09-19T11:27:14Z">
        <w:r>
          <w:rPr>
            <w:rStyle w:val="6"/>
            <w:rFonts w:hint="default"/>
          </w:rPr>
          <w:tab/>
        </w:r>
      </w:ins>
      <w:ins w:id="1183" w:author="Kousalya.Palanisamy" w:date="2020-09-19T11:27:14Z">
        <w:r>
          <w:rPr>
            <w:rStyle w:val="6"/>
            <w:rFonts w:hint="default"/>
          </w:rPr>
          <w:t>&lt;/tr&gt;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84" w:author="Kousalya.Palanisamy" w:date="2020-09-19T11:27:14Z"/>
          <w:rStyle w:val="6"/>
          <w:rFonts w:hint="default"/>
        </w:rPr>
      </w:pPr>
      <w:ins w:id="1185" w:author="Kousalya.Palanisamy" w:date="2020-09-19T11:27:14Z">
        <w:r>
          <w:rPr>
            <w:rStyle w:val="6"/>
            <w:rFonts w:hint="default"/>
          </w:rPr>
          <w:tab/>
        </w:r>
      </w:ins>
      <w:ins w:id="1186" w:author="Kousalya.Palanisamy" w:date="2020-09-19T11:27:14Z">
        <w:r>
          <w:rPr>
            <w:rStyle w:val="6"/>
            <w:rFonts w:hint="default"/>
          </w:rPr>
          <w:t>&lt;/thead&gt;</w:t>
        </w:r>
      </w:ins>
      <w:ins w:id="1187" w:author="Kousalya.Palanisamy" w:date="2020-09-19T11:27:14Z">
        <w:r>
          <w:rPr>
            <w:rStyle w:val="6"/>
            <w:rFonts w:hint="default"/>
          </w:rPr>
          <w:tab/>
        </w:r>
      </w:ins>
      <w:ins w:id="1188" w:author="Kousalya.Palanisamy" w:date="2020-09-19T11:27:14Z">
        <w:r>
          <w:rPr>
            <w:rStyle w:val="6"/>
            <w:rFonts w:hint="default"/>
          </w:rPr>
          <w:t>&lt;tbody class = "tablebody"&gt;&lt;/tbody&gt;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89" w:author="Kousalya.Palanisamy" w:date="2020-09-19T11:27:14Z"/>
          <w:rStyle w:val="6"/>
          <w:rFonts w:hint="default"/>
        </w:rPr>
      </w:pPr>
      <w:ins w:id="1190" w:author="Kousalya.Palanisamy" w:date="2020-09-19T11:27:14Z">
        <w:r>
          <w:rPr>
            <w:rStyle w:val="6"/>
            <w:rFonts w:hint="default"/>
          </w:rPr>
          <w:t>&lt;/table&gt;&lt;/div&gt;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91" w:author="Kousalya.Palanisamy" w:date="2020-09-19T11:27:14Z"/>
          <w:rStyle w:val="6"/>
          <w:rFonts w:hint="default"/>
        </w:rPr>
      </w:pPr>
      <w:ins w:id="1192" w:author="Kousalya.Palanisamy" w:date="2020-09-19T11:27:14Z">
        <w:r>
          <w:rPr>
            <w:rStyle w:val="6"/>
            <w:rFonts w:hint="default"/>
          </w:rPr>
          <w:t>&lt;script type = "text/javascript" src = "day5.js"&gt;&lt;/script&gt;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93" w:author="Kousalya.Palanisamy" w:date="2020-09-19T11:27:14Z"/>
          <w:rStyle w:val="6"/>
          <w:rFonts w:hint="default"/>
        </w:rPr>
      </w:pPr>
      <w:ins w:id="1194" w:author="Kousalya.Palanisamy" w:date="2020-09-19T11:27:14Z">
        <w:r>
          <w:rPr>
            <w:rStyle w:val="6"/>
            <w:rFonts w:hint="default"/>
          </w:rPr>
          <w:t>&lt;/body&gt;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195" w:author="Kousalya.Palanisamy" w:date="2020-09-18T19:18:58Z"/>
          <w:rStyle w:val="6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  <w:rPrChange w:id="1196" w:author="Kousalya.Palanisamy" w:date="2020-09-19T11:27:12Z">
            <w:rPr>
              <w:ins w:id="1197" w:author="Kousalya.Palanisamy" w:date="2020-09-18T19:18:58Z"/>
              <w:rFonts w:hint="default" w:ascii="Times New Roman" w:hAnsi="Times New Roman" w:eastAsia="SimSun" w:cs="Times New Roman"/>
              <w:b/>
              <w:kern w:val="2"/>
              <w:sz w:val="30"/>
              <w:szCs w:val="30"/>
              <w:lang w:val="en-US" w:eastAsia="zh-CN" w:bidi="ar"/>
            </w:rPr>
          </w:rPrChange>
        </w:rPr>
      </w:pPr>
      <w:ins w:id="1198" w:author="Kousalya.Palanisamy" w:date="2020-09-19T11:27:14Z">
        <w:r>
          <w:rPr>
            <w:rStyle w:val="6"/>
            <w:rFonts w:hint="default"/>
          </w:rPr>
          <w:t>&lt;/html&gt;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199" w:author="Kousalya.Palanisamy" w:date="2020-09-19T11:31:27Z"/>
          <w:rStyle w:val="6"/>
          <w:rFonts w:hint="default"/>
        </w:rPr>
      </w:pPr>
      <w:ins w:id="1200" w:author="Kousalya.Palanisamy" w:date="2020-09-18T19:21:05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Day6</w:t>
        </w:r>
      </w:ins>
      <w:ins w:id="1201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.js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02" w:author="Kousalya.Palanisamy" w:date="2020-09-19T11:31:27Z"/>
          <w:rStyle w:val="6"/>
          <w:rFonts w:hint="default"/>
        </w:rPr>
      </w:pPr>
      <w:ins w:id="1203" w:author="Kousalya.Palanisamy" w:date="2020-09-19T11:31:27Z">
        <w:r>
          <w:rPr>
            <w:rStyle w:val="6"/>
            <w:rFonts w:hint="default"/>
          </w:rPr>
          <w:t>let busInfo = [];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04" w:author="Kousalya.Palanisamy" w:date="2020-09-19T11:31:27Z"/>
          <w:rStyle w:val="6"/>
          <w:rFonts w:hint="default"/>
        </w:rPr>
      </w:pPr>
      <w:ins w:id="1205" w:author="Kousalya.Palanisamy" w:date="2020-09-19T11:31:27Z">
        <w:r>
          <w:rPr>
            <w:rStyle w:val="6"/>
            <w:rFonts w:hint="default"/>
          </w:rPr>
          <w:t>function display(info){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06" w:author="Kousalya.Palanisamy" w:date="2020-09-19T11:31:27Z"/>
          <w:rStyle w:val="6"/>
          <w:rFonts w:hint="default"/>
        </w:rPr>
      </w:pPr>
      <w:ins w:id="1207" w:author="Kousalya.Palanisamy" w:date="2020-09-19T11:31:27Z">
        <w:r>
          <w:rPr>
            <w:rStyle w:val="6"/>
            <w:rFonts w:hint="default"/>
          </w:rPr>
          <w:tab/>
        </w:r>
      </w:ins>
      <w:ins w:id="1208" w:author="Kousalya.Palanisamy" w:date="2020-09-19T11:31:27Z">
        <w:r>
          <w:rPr>
            <w:rStyle w:val="6"/>
            <w:rFonts w:hint="default"/>
          </w:rPr>
          <w:t>let tabledata 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09" w:author="Kousalya.Palanisamy" w:date="2020-09-19T11:31:27Z"/>
          <w:rStyle w:val="6"/>
          <w:rFonts w:hint="default"/>
        </w:rPr>
      </w:pPr>
      <w:ins w:id="1210" w:author="Kousalya.Palanisamy" w:date="2020-09-19T11:31:27Z">
        <w:r>
          <w:rPr>
            <w:rStyle w:val="6"/>
            <w:rFonts w:hint="default"/>
          </w:rPr>
          <w:tab/>
        </w:r>
      </w:ins>
      <w:ins w:id="1211" w:author="Kousalya.Palanisamy" w:date="2020-09-19T11:31:27Z">
        <w:r>
          <w:rPr>
            <w:rStyle w:val="6"/>
            <w:rFonts w:hint="default"/>
          </w:rPr>
          <w:t>info.forEach(function(inf,index){</w:t>
        </w:r>
      </w:ins>
      <w:ins w:id="1212" w:author="Kousalya.Palanisamy" w:date="2020-09-19T11:31:27Z">
        <w:r>
          <w:rPr>
            <w:rStyle w:val="6"/>
            <w:rFonts w:hint="default"/>
          </w:rPr>
          <w:tab/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13" w:author="Kousalya.Palanisamy" w:date="2020-09-19T11:31:47Z"/>
          <w:rStyle w:val="6"/>
          <w:rFonts w:hint="default"/>
        </w:rPr>
      </w:pPr>
      <w:ins w:id="1214" w:author="Kousalya.Palanisamy" w:date="2020-09-19T11:31:27Z">
        <w:r>
          <w:rPr>
            <w:rStyle w:val="6"/>
            <w:rFonts w:hint="default"/>
          </w:rPr>
          <w:tab/>
        </w:r>
      </w:ins>
      <w:ins w:id="1215" w:author="Kousalya.Palanisamy" w:date="2020-09-19T11:31:27Z">
        <w:r>
          <w:rPr>
            <w:rStyle w:val="6"/>
            <w:rFonts w:hint="default"/>
          </w:rPr>
          <w:tab/>
        </w:r>
      </w:ins>
      <w:ins w:id="1216" w:author="Kousalya.Palanisamy" w:date="2020-09-19T11:31:27Z">
        <w:r>
          <w:rPr>
            <w:rStyle w:val="6"/>
            <w:rFonts w:hint="default"/>
          </w:rPr>
          <w:t>let cur_row =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17" w:author="Kousalya.Palanisamy" w:date="2020-09-19T11:31:27Z"/>
          <w:rStyle w:val="6"/>
          <w:rFonts w:hint="default"/>
        </w:rPr>
      </w:pPr>
      <w:ins w:id="1218" w:author="Kousalya.Palanisamy" w:date="2020-09-19T11:31:27Z">
        <w:r>
          <w:rPr>
            <w:rStyle w:val="6"/>
            <w:rFonts w:hint="default"/>
          </w:rPr>
          <w:t>`&lt;tr&gt;&lt;td&gt;${index+1}&lt;/td&gt;&lt;td&gt;${inf.name}&lt;/td&gt;&lt;td&gt;${inf.source}&lt;/td&gt;&lt;td&gt;${inf.destination}&lt;/td&gt;&lt;td&gt;${inf.number}&lt;/td&gt;&lt;td&gt;${inf.capacity}&lt;/td&gt;&lt;/tr&gt;`;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19" w:author="Kousalya.Palanisamy" w:date="2020-09-19T11:31:27Z"/>
          <w:rStyle w:val="6"/>
          <w:rFonts w:hint="default"/>
        </w:rPr>
      </w:pPr>
      <w:ins w:id="1220" w:author="Kousalya.Palanisamy" w:date="2020-09-19T11:31:27Z">
        <w:r>
          <w:rPr>
            <w:rStyle w:val="6"/>
            <w:rFonts w:hint="default"/>
          </w:rPr>
          <w:tab/>
        </w:r>
      </w:ins>
      <w:ins w:id="1221" w:author="Kousalya.Palanisamy" w:date="2020-09-19T11:31:27Z">
        <w:r>
          <w:rPr>
            <w:rStyle w:val="6"/>
            <w:rFonts w:hint="default"/>
          </w:rPr>
          <w:tab/>
        </w:r>
      </w:ins>
      <w:ins w:id="1222" w:author="Kousalya.Palanisamy" w:date="2020-09-19T11:31:27Z">
        <w:r>
          <w:rPr>
            <w:rStyle w:val="6"/>
            <w:rFonts w:hint="default"/>
          </w:rPr>
          <w:t>tabledata+=cur_row;</w:t>
        </w:r>
      </w:ins>
      <w:ins w:id="1223" w:author="Kousalya.Palanisamy" w:date="2020-09-19T11:32:21Z">
        <w:r>
          <w:rPr>
            <w:rStyle w:val="6"/>
            <w:rFonts w:hint="default"/>
            <w:lang w:val="en-US"/>
          </w:rPr>
          <w:tab/>
        </w:r>
      </w:ins>
      <w:ins w:id="1224" w:author="Kousalya.Palanisamy" w:date="2020-09-19T11:31:27Z">
        <w:r>
          <w:rPr>
            <w:rStyle w:val="6"/>
            <w:rFonts w:hint="default"/>
          </w:rPr>
          <w:t>});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25" w:author="Kousalya.Palanisamy" w:date="2020-09-19T11:31:27Z"/>
          <w:rStyle w:val="6"/>
          <w:rFonts w:hint="default"/>
        </w:rPr>
      </w:pPr>
      <w:ins w:id="1226" w:author="Kousalya.Palanisamy" w:date="2020-09-19T11:31:27Z">
        <w:r>
          <w:rPr>
            <w:rStyle w:val="6"/>
            <w:rFonts w:hint="default"/>
          </w:rPr>
          <w:tab/>
        </w:r>
      </w:ins>
      <w:ins w:id="1227" w:author="Kousalya.Palanisamy" w:date="2020-09-19T11:31:27Z">
        <w:r>
          <w:rPr>
            <w:rStyle w:val="6"/>
            <w:rFonts w:hint="default"/>
          </w:rPr>
          <w:t>document.getElementsByTagName("tbody")[0].innerHTML = tabledata;</w:t>
        </w:r>
      </w:ins>
      <w:ins w:id="1228" w:author="Kousalya.Palanisamy" w:date="2020-09-19T11:32:49Z">
        <w:r>
          <w:rPr>
            <w:rStyle w:val="6"/>
            <w:rFonts w:hint="default"/>
            <w:lang w:val="en-US"/>
          </w:rPr>
          <w:t xml:space="preserve"> </w:t>
        </w:r>
      </w:ins>
      <w:ins w:id="1229" w:author="Kousalya.Palanisamy" w:date="2020-09-19T11:31:27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30" w:author="Kousalya.Palanisamy" w:date="2020-09-19T11:31:27Z"/>
          <w:rStyle w:val="6"/>
          <w:rFonts w:hint="default"/>
        </w:rPr>
      </w:pPr>
      <w:ins w:id="1231" w:author="Kousalya.Palanisamy" w:date="2020-09-19T11:31:27Z">
        <w:r>
          <w:rPr>
            <w:rStyle w:val="6"/>
            <w:rFonts w:hint="default"/>
          </w:rPr>
          <w:t>function addrecord(e){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32" w:author="Kousalya.Palanisamy" w:date="2020-09-19T11:31:27Z"/>
          <w:rStyle w:val="6"/>
          <w:rFonts w:hint="default"/>
        </w:rPr>
      </w:pPr>
      <w:ins w:id="1233" w:author="Kousalya.Palanisamy" w:date="2020-09-19T11:31:27Z">
        <w:r>
          <w:rPr>
            <w:rStyle w:val="6"/>
            <w:rFonts w:hint="default"/>
          </w:rPr>
          <w:tab/>
        </w:r>
      </w:ins>
      <w:ins w:id="1234" w:author="Kousalya.Palanisamy" w:date="2020-09-19T11:31:27Z">
        <w:r>
          <w:rPr>
            <w:rStyle w:val="6"/>
            <w:rFonts w:hint="default"/>
          </w:rPr>
          <w:t>e.preventDefault();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35" w:author="Kousalya.Palanisamy" w:date="2020-09-19T11:31:27Z"/>
          <w:rStyle w:val="6"/>
          <w:rFonts w:hint="default"/>
        </w:rPr>
      </w:pPr>
      <w:ins w:id="1236" w:author="Kousalya.Palanisamy" w:date="2020-09-19T11:31:27Z">
        <w:r>
          <w:rPr>
            <w:rStyle w:val="6"/>
            <w:rFonts w:hint="default"/>
          </w:rPr>
          <w:tab/>
        </w:r>
      </w:ins>
      <w:ins w:id="1237" w:author="Kousalya.Palanisamy" w:date="2020-09-19T11:31:27Z">
        <w:r>
          <w:rPr>
            <w:rStyle w:val="6"/>
            <w:rFonts w:hint="default"/>
          </w:rPr>
          <w:t>let newdata={};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38" w:author="Kousalya.Palanisamy" w:date="2020-09-19T11:31:27Z"/>
          <w:rStyle w:val="6"/>
          <w:rFonts w:hint="default"/>
        </w:rPr>
      </w:pPr>
      <w:ins w:id="1239" w:author="Kousalya.Palanisamy" w:date="2020-09-19T11:31:27Z">
        <w:r>
          <w:rPr>
            <w:rStyle w:val="6"/>
            <w:rFonts w:hint="default"/>
          </w:rPr>
          <w:tab/>
        </w:r>
      </w:ins>
      <w:ins w:id="1240" w:author="Kousalya.Palanisamy" w:date="2020-09-19T11:31:27Z">
        <w:r>
          <w:rPr>
            <w:rStyle w:val="6"/>
            <w:rFonts w:hint="default"/>
          </w:rPr>
          <w:t>newdata.name = document.getElementById("name").value;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41" w:author="Kousalya.Palanisamy" w:date="2020-09-19T11:31:27Z"/>
          <w:rStyle w:val="6"/>
          <w:rFonts w:hint="default"/>
        </w:rPr>
      </w:pPr>
      <w:ins w:id="1242" w:author="Kousalya.Palanisamy" w:date="2020-09-19T11:31:27Z">
        <w:r>
          <w:rPr>
            <w:rStyle w:val="6"/>
            <w:rFonts w:hint="default"/>
          </w:rPr>
          <w:tab/>
        </w:r>
      </w:ins>
      <w:ins w:id="1243" w:author="Kousalya.Palanisamy" w:date="2020-09-19T11:31:27Z">
        <w:r>
          <w:rPr>
            <w:rStyle w:val="6"/>
            <w:rFonts w:hint="default"/>
          </w:rPr>
          <w:t>newdata.source = document.getElementById("source").value;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44" w:author="Kousalya.Palanisamy" w:date="2020-09-19T11:31:27Z"/>
          <w:rStyle w:val="6"/>
          <w:rFonts w:hint="default"/>
        </w:rPr>
      </w:pPr>
      <w:ins w:id="1245" w:author="Kousalya.Palanisamy" w:date="2020-09-19T11:31:27Z">
        <w:r>
          <w:rPr>
            <w:rStyle w:val="6"/>
            <w:rFonts w:hint="default"/>
          </w:rPr>
          <w:tab/>
        </w:r>
      </w:ins>
      <w:ins w:id="1246" w:author="Kousalya.Palanisamy" w:date="2020-09-19T11:31:27Z">
        <w:r>
          <w:rPr>
            <w:rStyle w:val="6"/>
            <w:rFonts w:hint="default"/>
          </w:rPr>
          <w:t>newdata.destination = document.getElementById("destination").value;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47" w:author="Kousalya.Palanisamy" w:date="2020-09-19T11:31:27Z"/>
          <w:rStyle w:val="6"/>
          <w:rFonts w:hint="default"/>
        </w:rPr>
      </w:pPr>
      <w:ins w:id="1248" w:author="Kousalya.Palanisamy" w:date="2020-09-19T11:31:27Z">
        <w:r>
          <w:rPr>
            <w:rStyle w:val="6"/>
            <w:rFonts w:hint="default"/>
          </w:rPr>
          <w:tab/>
        </w:r>
      </w:ins>
      <w:ins w:id="1249" w:author="Kousalya.Palanisamy" w:date="2020-09-19T11:31:27Z">
        <w:r>
          <w:rPr>
            <w:rStyle w:val="6"/>
            <w:rFonts w:hint="default"/>
          </w:rPr>
          <w:t>newdata.number = Number(document.getElementById("num").value);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50" w:author="Kousalya.Palanisamy" w:date="2020-09-19T11:31:27Z"/>
          <w:rStyle w:val="6"/>
          <w:rFonts w:hint="default"/>
        </w:rPr>
      </w:pPr>
      <w:ins w:id="1251" w:author="Kousalya.Palanisamy" w:date="2020-09-19T11:31:27Z">
        <w:r>
          <w:rPr>
            <w:rStyle w:val="6"/>
            <w:rFonts w:hint="default"/>
          </w:rPr>
          <w:tab/>
        </w:r>
      </w:ins>
      <w:ins w:id="1252" w:author="Kousalya.Palanisamy" w:date="2020-09-19T11:31:27Z">
        <w:r>
          <w:rPr>
            <w:rStyle w:val="6"/>
            <w:rFonts w:hint="default"/>
          </w:rPr>
          <w:t>newdata.capacity = Number(document.getElementById("capacity").value);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53" w:author="Kousalya.Palanisamy" w:date="2020-09-19T11:31:27Z"/>
          <w:rStyle w:val="6"/>
          <w:rFonts w:hint="default"/>
        </w:rPr>
      </w:pPr>
      <w:ins w:id="1254" w:author="Kousalya.Palanisamy" w:date="2020-09-19T11:31:27Z">
        <w:r>
          <w:rPr>
            <w:rStyle w:val="6"/>
            <w:rFonts w:hint="default"/>
          </w:rPr>
          <w:tab/>
        </w:r>
      </w:ins>
      <w:ins w:id="1255" w:author="Kousalya.Palanisamy" w:date="2020-09-19T11:31:27Z">
        <w:r>
          <w:rPr>
            <w:rStyle w:val="6"/>
            <w:rFonts w:hint="default"/>
          </w:rPr>
          <w:t>busInfo.push(newdata);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56" w:author="Kousalya.Palanisamy" w:date="2020-09-19T11:31:27Z"/>
          <w:rStyle w:val="6"/>
          <w:rFonts w:hint="default"/>
        </w:rPr>
      </w:pPr>
      <w:ins w:id="1257" w:author="Kousalya.Palanisamy" w:date="2020-09-19T11:31:27Z">
        <w:r>
          <w:rPr>
            <w:rStyle w:val="6"/>
            <w:rFonts w:hint="default"/>
          </w:rPr>
          <w:tab/>
        </w:r>
      </w:ins>
      <w:ins w:id="1258" w:author="Kousalya.Palanisamy" w:date="2020-09-19T11:31:27Z">
        <w:r>
          <w:rPr>
            <w:rStyle w:val="6"/>
            <w:rFonts w:hint="default"/>
          </w:rPr>
          <w:t>display(busInfo);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59" w:author="Kousalya.Palanisamy" w:date="2020-09-19T11:31:27Z"/>
          <w:rStyle w:val="6"/>
          <w:rFonts w:hint="default"/>
        </w:rPr>
      </w:pPr>
      <w:ins w:id="1260" w:author="Kousalya.Palanisamy" w:date="2020-09-19T11:31:27Z">
        <w:r>
          <w:rPr>
            <w:rStyle w:val="6"/>
            <w:rFonts w:hint="default"/>
          </w:rPr>
          <w:tab/>
        </w:r>
      </w:ins>
      <w:ins w:id="1261" w:author="Kousalya.Palanisamy" w:date="2020-09-19T11:31:27Z">
        <w:r>
          <w:rPr>
            <w:rStyle w:val="6"/>
            <w:rFonts w:hint="default"/>
          </w:rPr>
          <w:t>document.getElementById("name").value="";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62" w:author="Kousalya.Palanisamy" w:date="2020-09-19T11:31:27Z"/>
          <w:rStyle w:val="6"/>
          <w:rFonts w:hint="default"/>
        </w:rPr>
      </w:pPr>
      <w:ins w:id="1263" w:author="Kousalya.Palanisamy" w:date="2020-09-19T11:31:27Z">
        <w:r>
          <w:rPr>
            <w:rStyle w:val="6"/>
            <w:rFonts w:hint="default"/>
          </w:rPr>
          <w:tab/>
        </w:r>
      </w:ins>
      <w:ins w:id="1264" w:author="Kousalya.Palanisamy" w:date="2020-09-19T11:31:27Z">
        <w:r>
          <w:rPr>
            <w:rStyle w:val="6"/>
            <w:rFonts w:hint="default"/>
          </w:rPr>
          <w:t>document.getElementById("source").value="";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65" w:author="Kousalya.Palanisamy" w:date="2020-09-19T11:31:27Z"/>
          <w:rStyle w:val="6"/>
          <w:rFonts w:hint="default"/>
        </w:rPr>
      </w:pPr>
      <w:ins w:id="1266" w:author="Kousalya.Palanisamy" w:date="2020-09-19T11:31:27Z">
        <w:r>
          <w:rPr>
            <w:rStyle w:val="6"/>
            <w:rFonts w:hint="default"/>
          </w:rPr>
          <w:tab/>
        </w:r>
      </w:ins>
      <w:ins w:id="1267" w:author="Kousalya.Palanisamy" w:date="2020-09-19T11:31:27Z">
        <w:r>
          <w:rPr>
            <w:rStyle w:val="6"/>
            <w:rFonts w:hint="default"/>
          </w:rPr>
          <w:t>document.getElementById("destination").value="";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68" w:author="Kousalya.Palanisamy" w:date="2020-09-19T11:31:27Z"/>
          <w:rStyle w:val="6"/>
          <w:rFonts w:hint="default"/>
        </w:rPr>
      </w:pPr>
      <w:ins w:id="1269" w:author="Kousalya.Palanisamy" w:date="2020-09-19T11:31:27Z">
        <w:r>
          <w:rPr>
            <w:rStyle w:val="6"/>
            <w:rFonts w:hint="default"/>
          </w:rPr>
          <w:tab/>
        </w:r>
      </w:ins>
      <w:ins w:id="1270" w:author="Kousalya.Palanisamy" w:date="2020-09-19T11:31:27Z">
        <w:r>
          <w:rPr>
            <w:rStyle w:val="6"/>
            <w:rFonts w:hint="default"/>
          </w:rPr>
          <w:t>document.getElementById("number").value=null;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71" w:author="Kousalya.Palanisamy" w:date="2020-09-19T11:31:27Z"/>
          <w:rStyle w:val="6"/>
          <w:rFonts w:hint="default"/>
        </w:rPr>
      </w:pPr>
      <w:ins w:id="1272" w:author="Kousalya.Palanisamy" w:date="2020-09-19T11:31:27Z">
        <w:r>
          <w:rPr>
            <w:rStyle w:val="6"/>
            <w:rFonts w:hint="default"/>
          </w:rPr>
          <w:tab/>
        </w:r>
      </w:ins>
      <w:ins w:id="1273" w:author="Kousalya.Palanisamy" w:date="2020-09-19T11:31:27Z">
        <w:r>
          <w:rPr>
            <w:rStyle w:val="6"/>
            <w:rFonts w:hint="default"/>
          </w:rPr>
          <w:t>document.getElementById("capacity").value=null;};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74" w:author="Kousalya.Palanisamy" w:date="2020-09-19T11:31:27Z"/>
          <w:rStyle w:val="6"/>
          <w:rFonts w:hint="default"/>
        </w:rPr>
      </w:pPr>
      <w:ins w:id="1275" w:author="Kousalya.Palanisamy" w:date="2020-09-19T11:31:27Z">
        <w:r>
          <w:rPr>
            <w:rStyle w:val="6"/>
            <w:rFonts w:hint="default"/>
          </w:rPr>
          <w:t>function search(){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76" w:author="Kousalya.Palanisamy" w:date="2020-09-19T11:31:27Z"/>
          <w:rStyle w:val="6"/>
          <w:rFonts w:hint="default"/>
        </w:rPr>
      </w:pPr>
      <w:ins w:id="1277" w:author="Kousalya.Palanisamy" w:date="2020-09-19T11:31:27Z">
        <w:r>
          <w:rPr>
            <w:rStyle w:val="6"/>
            <w:rFonts w:hint="default"/>
          </w:rPr>
          <w:tab/>
        </w:r>
      </w:ins>
      <w:ins w:id="1278" w:author="Kousalya.Palanisamy" w:date="2020-09-19T11:31:27Z">
        <w:r>
          <w:rPr>
            <w:rStyle w:val="6"/>
            <w:rFonts w:hint="default"/>
          </w:rPr>
          <w:t>let val1 = document.getElementById("srchSource").value;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79" w:author="Kousalya.Palanisamy" w:date="2020-09-19T11:31:27Z"/>
          <w:rStyle w:val="6"/>
          <w:rFonts w:hint="default"/>
        </w:rPr>
      </w:pPr>
      <w:ins w:id="1280" w:author="Kousalya.Palanisamy" w:date="2020-09-19T11:31:27Z">
        <w:r>
          <w:rPr>
            <w:rStyle w:val="6"/>
            <w:rFonts w:hint="default"/>
          </w:rPr>
          <w:tab/>
        </w:r>
      </w:ins>
      <w:ins w:id="1281" w:author="Kousalya.Palanisamy" w:date="2020-09-19T11:31:27Z">
        <w:r>
          <w:rPr>
            <w:rStyle w:val="6"/>
            <w:rFonts w:hint="default"/>
          </w:rPr>
          <w:t>let val2 = document.getElementById("srchDestination").value;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82" w:author="Kousalya.Palanisamy" w:date="2020-09-19T11:31:27Z"/>
          <w:rStyle w:val="6"/>
          <w:rFonts w:hint="default"/>
        </w:rPr>
      </w:pPr>
      <w:ins w:id="1283" w:author="Kousalya.Palanisamy" w:date="2020-09-19T11:31:27Z">
        <w:r>
          <w:rPr>
            <w:rStyle w:val="6"/>
            <w:rFonts w:hint="default"/>
          </w:rPr>
          <w:tab/>
        </w:r>
      </w:ins>
      <w:ins w:id="1284" w:author="Kousalya.Palanisamy" w:date="2020-09-19T11:31:27Z">
        <w:r>
          <w:rPr>
            <w:rStyle w:val="6"/>
            <w:rFonts w:hint="default"/>
          </w:rPr>
          <w:t>let filteredRows = busInfo.filter(function(flt){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85" w:author="Kousalya.Palanisamy" w:date="2020-09-19T11:31:27Z"/>
          <w:rStyle w:val="6"/>
          <w:rFonts w:hint="default"/>
        </w:rPr>
      </w:pPr>
      <w:ins w:id="1286" w:author="Kousalya.Palanisamy" w:date="2020-09-19T11:31:27Z">
        <w:r>
          <w:rPr>
            <w:rStyle w:val="6"/>
            <w:rFonts w:hint="default"/>
          </w:rPr>
          <w:tab/>
        </w:r>
      </w:ins>
      <w:ins w:id="1287" w:author="Kousalya.Palanisamy" w:date="2020-09-19T11:31:27Z">
        <w:r>
          <w:rPr>
            <w:rStyle w:val="6"/>
            <w:rFonts w:hint="default"/>
          </w:rPr>
          <w:tab/>
        </w:r>
      </w:ins>
      <w:ins w:id="1288" w:author="Kousalya.Palanisamy" w:date="2020-09-19T11:31:27Z">
        <w:r>
          <w:rPr>
            <w:rStyle w:val="6"/>
            <w:rFonts w:hint="default"/>
          </w:rPr>
          <w:t xml:space="preserve">return ( </w:t>
        </w:r>
      </w:ins>
      <w:ins w:id="1289" w:author="Kousalya.Palanisamy" w:date="2020-09-19T11:31:27Z">
        <w:r>
          <w:rPr>
            <w:rStyle w:val="6"/>
            <w:rFonts w:hint="default"/>
          </w:rPr>
          <w:tab/>
        </w:r>
      </w:ins>
      <w:ins w:id="1290" w:author="Kousalya.Palanisamy" w:date="2020-09-19T11:31:27Z">
        <w:r>
          <w:rPr>
            <w:rStyle w:val="6"/>
            <w:rFonts w:hint="default"/>
          </w:rPr>
          <w:t>flt.source.toUpperCase().indexOf(val1.toUpperCase()) != -1 &amp;&amp; flt.destination.toUpperCase().</w:t>
        </w:r>
      </w:ins>
      <w:ins w:id="1291" w:author="Kousalya.Palanisamy" w:date="2020-09-19T11:34:17Z">
        <w:r>
          <w:rPr>
            <w:rStyle w:val="6"/>
            <w:rFonts w:hint="default"/>
            <w:lang w:val="en-US"/>
          </w:rPr>
          <w:t>i</w:t>
        </w:r>
      </w:ins>
      <w:ins w:id="1292" w:author="Kousalya.Palanisamy" w:date="2020-09-19T11:31:27Z">
        <w:r>
          <w:rPr>
            <w:rStyle w:val="6"/>
            <w:rFonts w:hint="default"/>
          </w:rPr>
          <w:t>ndexOf</w:t>
        </w:r>
      </w:ins>
      <w:ins w:id="1293" w:author="Kousalya.Palanisamy" w:date="2020-09-19T11:34:26Z">
        <w:r>
          <w:rPr>
            <w:rStyle w:val="6"/>
            <w:rFonts w:hint="default"/>
            <w:lang w:val="en-US"/>
          </w:rPr>
          <w:t xml:space="preserve"> </w:t>
        </w:r>
      </w:ins>
      <w:ins w:id="1294" w:author="Kousalya.Palanisamy" w:date="2020-09-19T11:31:27Z">
        <w:r>
          <w:rPr>
            <w:rStyle w:val="6"/>
            <w:rFonts w:hint="default"/>
          </w:rPr>
          <w:t>(val2.toUpperCase()) != -1);</w:t>
        </w:r>
      </w:ins>
      <w:ins w:id="1295" w:author="Kousalya.Palanisamy" w:date="2020-09-19T11:31:27Z">
        <w:r>
          <w:rPr>
            <w:rStyle w:val="6"/>
            <w:rFonts w:hint="default"/>
          </w:rPr>
          <w:tab/>
        </w:r>
      </w:ins>
      <w:ins w:id="1296" w:author="Kousalya.Palanisamy" w:date="2020-09-19T11:31:27Z">
        <w:r>
          <w:rPr>
            <w:rStyle w:val="6"/>
            <w:rFonts w:hint="default"/>
          </w:rPr>
          <w:t>});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297" w:author="Kousalya.Palanisamy" w:date="2020-09-18T19:18:58Z"/>
          <w:rStyle w:val="6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  <w:rPrChange w:id="1298" w:author="Kousalya.Palanisamy" w:date="2020-09-19T11:30:31Z">
            <w:rPr>
              <w:ins w:id="1299" w:author="Kousalya.Palanisamy" w:date="2020-09-18T19:18:58Z"/>
              <w:rFonts w:hint="default" w:ascii="Times New Roman" w:hAnsi="Times New Roman" w:eastAsia="SimSun" w:cs="Times New Roman"/>
              <w:b/>
              <w:kern w:val="2"/>
              <w:sz w:val="30"/>
              <w:szCs w:val="30"/>
              <w:lang w:val="en-US" w:eastAsia="zh-CN" w:bidi="ar"/>
            </w:rPr>
          </w:rPrChange>
        </w:rPr>
      </w:pPr>
      <w:ins w:id="1300" w:author="Kousalya.Palanisamy" w:date="2020-09-19T11:31:27Z">
        <w:r>
          <w:rPr>
            <w:rStyle w:val="6"/>
            <w:rFonts w:hint="default"/>
          </w:rPr>
          <w:tab/>
        </w:r>
      </w:ins>
      <w:ins w:id="1301" w:author="Kousalya.Palanisamy" w:date="2020-09-19T11:31:27Z">
        <w:r>
          <w:rPr>
            <w:rStyle w:val="6"/>
            <w:rFonts w:hint="default"/>
          </w:rPr>
          <w:t>display(filteredRows);</w:t>
        </w:r>
      </w:ins>
      <w:ins w:id="1302" w:author="Kousalya.Palanisamy" w:date="2020-09-19T11:34:44Z">
        <w:r>
          <w:rPr>
            <w:rStyle w:val="6"/>
            <w:rFonts w:hint="default"/>
            <w:lang w:val="en-US"/>
          </w:rPr>
          <w:t xml:space="preserve"> </w:t>
        </w:r>
      </w:ins>
      <w:ins w:id="1303" w:author="Kousalya.Palanisamy" w:date="2020-09-19T11:31:27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304" w:author="Kousalya.Palanisamy" w:date="2020-09-19T11:34:48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1305" w:author="Kousalya.Palanisamy" w:date="2020-09-18T19:18:58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306" w:author="Kousalya.Palanisamy" w:date="2020-09-19T11:35:49Z"/>
        </w:rPr>
      </w:pPr>
      <w:ins w:id="1307" w:author="Kousalya.Palanisamy" w:date="2020-09-19T11:35:46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1" name="Picture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cture 10"/>
                      <pic:cNvPicPr>
                        <a:picLocks noChangeAspect="1"/>
                      </pic:cNvPicPr>
                    </pic:nvPicPr>
                    <pic:blipFill>
                      <a:blip r:embed="rId13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309" w:author="Kousalya.Palanisamy" w:date="2020-09-19T11:36:21Z"/>
        </w:rPr>
      </w:pPr>
      <w:ins w:id="1310" w:author="Kousalya.Palanisamy" w:date="2020-09-19T11:36:10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2" name="Picture 1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Picture 11"/>
                      <pic:cNvPicPr>
                        <a:picLocks noChangeAspect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240" w:lineRule="auto"/>
        <w:ind w:left="0" w:right="0"/>
        <w:jc w:val="left"/>
        <w:rPr>
          <w:ins w:id="1313" w:author="Kousalya.Palanisamy" w:date="2020-09-19T11:36:21Z"/>
        </w:rPr>
        <w:pPrChange w:id="1312" w:author="Kousalya.Palanisamy" w:date="2020-09-19T11:36:21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314" w:author="Kousalya.Palanisamy" w:date="2020-09-19T11:36:21Z">
        <w:r>
          <w:rPr/>
          <w:br w:type="page"/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15" w:author="Kousalya.Palanisamy" w:date="2020-09-18T19:18:59Z"/>
          <w:rFonts w:hint="default" w:ascii="Times New Roman" w:hAnsi="Times New Roman" w:eastAsia="SimSun" w:cs="Times New Roman"/>
          <w:b/>
          <w:kern w:val="2"/>
          <w:sz w:val="30"/>
          <w:szCs w:val="30"/>
        </w:rPr>
      </w:pPr>
      <w:ins w:id="1316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Question </w:t>
        </w:r>
      </w:ins>
      <w:ins w:id="1317" w:author="Kousalya.Palanisamy" w:date="2020-09-18T19:18:59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2</w:t>
        </w:r>
      </w:ins>
      <w:ins w:id="1318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 xml:space="preserve"> (</w:t>
        </w:r>
      </w:ins>
      <w:ins w:id="1319" w:author="Kousalya.Palanisamy" w:date="2020-09-18T19:19:12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</w:t>
        </w:r>
      </w:ins>
      <w:ins w:id="1320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)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21" w:author="Kousalya.Palanisamy" w:date="2020-09-19T11:36:31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1322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HTML - index.html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23" w:author="Kousalya.Palanisamy" w:date="2020-09-19T14:51:45Z"/>
          <w:rStyle w:val="6"/>
          <w:rFonts w:hint="default"/>
        </w:rPr>
      </w:pPr>
      <w:ins w:id="1324" w:author="Kousalya.Palanisamy" w:date="2020-09-19T14:51:45Z">
        <w:r>
          <w:rPr>
            <w:rStyle w:val="6"/>
            <w:rFonts w:hint="default"/>
          </w:rPr>
          <w:t>&lt;!DOCTYPE 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25" w:author="Kousalya.Palanisamy" w:date="2020-09-19T14:51:45Z"/>
          <w:rStyle w:val="6"/>
          <w:rFonts w:hint="default"/>
        </w:rPr>
      </w:pPr>
      <w:ins w:id="1326" w:author="Kousalya.Palanisamy" w:date="2020-09-19T14:51:45Z">
        <w:r>
          <w:rPr>
            <w:rStyle w:val="6"/>
            <w:rFonts w:hint="default"/>
          </w:rPr>
          <w:t>&lt;html&gt;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27" w:author="Kousalya.Palanisamy" w:date="2020-09-19T14:51:45Z"/>
          <w:rStyle w:val="6"/>
          <w:rFonts w:hint="default"/>
        </w:rPr>
      </w:pPr>
      <w:ins w:id="1328" w:author="Kousalya.Palanisamy" w:date="2020-09-19T14:51:45Z">
        <w:r>
          <w:rPr>
            <w:rStyle w:val="6"/>
            <w:rFonts w:hint="default"/>
          </w:rPr>
          <w:t>&lt;head&gt;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29" w:author="Kousalya.Palanisamy" w:date="2020-09-19T14:51:45Z"/>
          <w:rStyle w:val="6"/>
          <w:rFonts w:hint="default"/>
        </w:rPr>
      </w:pPr>
      <w:ins w:id="1330" w:author="Kousalya.Palanisamy" w:date="2020-09-19T14:51:45Z">
        <w:r>
          <w:rPr>
            <w:rStyle w:val="6"/>
            <w:rFonts w:hint="default"/>
          </w:rPr>
          <w:t>&lt;meta charset="UTF-8"&gt;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31" w:author="Kousalya.Palanisamy" w:date="2020-09-19T14:51:45Z"/>
          <w:rStyle w:val="6"/>
          <w:rFonts w:hint="default"/>
        </w:rPr>
      </w:pPr>
      <w:ins w:id="1332" w:author="Kousalya.Palanisamy" w:date="2020-09-19T14:51:45Z">
        <w:r>
          <w:rPr>
            <w:rStyle w:val="6"/>
            <w:rFonts w:hint="default"/>
          </w:rPr>
          <w:t>&lt;title&gt;LetsUpgrade Assignment - crud&lt;/title&gt;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33" w:author="Kousalya.Palanisamy" w:date="2020-09-19T14:51:45Z"/>
          <w:rStyle w:val="6"/>
          <w:rFonts w:hint="default"/>
        </w:rPr>
      </w:pPr>
      <w:ins w:id="1334" w:author="Kousalya.Palanisamy" w:date="2020-09-19T14:51:45Z">
        <w:r>
          <w:rPr>
            <w:rStyle w:val="6"/>
            <w:rFonts w:hint="default"/>
          </w:rPr>
          <w:t>&lt;style&gt;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35" w:author="Kousalya.Palanisamy" w:date="2020-09-19T14:51:45Z"/>
          <w:rStyle w:val="6"/>
          <w:rFonts w:hint="default"/>
        </w:rPr>
      </w:pPr>
      <w:ins w:id="1336" w:author="Kousalya.Palanisamy" w:date="2020-09-19T14:51:45Z">
        <w:r>
          <w:rPr>
            <w:rStyle w:val="6"/>
            <w:rFonts w:hint="default"/>
          </w:rPr>
          <w:tab/>
        </w:r>
      </w:ins>
      <w:ins w:id="1337" w:author="Kousalya.Palanisamy" w:date="2020-09-19T14:51:45Z">
        <w:r>
          <w:rPr>
            <w:rStyle w:val="6"/>
            <w:rFonts w:hint="default"/>
          </w:rPr>
          <w:t>h3{margin-top : 25px;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38" w:author="Kousalya.Palanisamy" w:date="2020-09-19T14:51:45Z"/>
          <w:rStyle w:val="6"/>
          <w:rFonts w:hint="default"/>
        </w:rPr>
      </w:pPr>
      <w:ins w:id="1339" w:author="Kousalya.Palanisamy" w:date="2020-09-19T14:51:45Z">
        <w:r>
          <w:rPr>
            <w:rStyle w:val="6"/>
            <w:rFonts w:hint="default"/>
          </w:rPr>
          <w:tab/>
        </w:r>
      </w:ins>
      <w:ins w:id="1340" w:author="Kousalya.Palanisamy" w:date="2020-09-19T14:51:45Z">
        <w:r>
          <w:rPr>
            <w:rStyle w:val="6"/>
            <w:rFonts w:hint="default"/>
          </w:rPr>
          <w:tab/>
        </w:r>
      </w:ins>
      <w:ins w:id="1341" w:author="Kousalya.Palanisamy" w:date="2020-09-19T14:51:45Z">
        <w:r>
          <w:rPr>
            <w:rStyle w:val="6"/>
            <w:rFonts w:hint="default"/>
          </w:rPr>
          <w:t>text-align : center;mm}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42" w:author="Kousalya.Palanisamy" w:date="2020-09-19T14:51:45Z"/>
          <w:rStyle w:val="6"/>
          <w:rFonts w:hint="default"/>
        </w:rPr>
      </w:pPr>
      <w:ins w:id="1343" w:author="Kousalya.Palanisamy" w:date="2020-09-19T14:51:45Z">
        <w:r>
          <w:rPr>
            <w:rStyle w:val="6"/>
            <w:rFonts w:hint="default"/>
          </w:rPr>
          <w:tab/>
        </w:r>
      </w:ins>
      <w:ins w:id="1344" w:author="Kousalya.Palanisamy" w:date="2020-09-19T14:51:45Z">
        <w:r>
          <w:rPr>
            <w:rStyle w:val="6"/>
            <w:rFonts w:hint="default"/>
          </w:rPr>
          <w:t>.data{height : 300px;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45" w:author="Kousalya.Palanisamy" w:date="2020-09-19T14:51:45Z"/>
          <w:rStyle w:val="6"/>
          <w:rFonts w:hint="default"/>
        </w:rPr>
      </w:pPr>
      <w:ins w:id="1346" w:author="Kousalya.Palanisamy" w:date="2020-09-19T14:51:45Z">
        <w:r>
          <w:rPr>
            <w:rStyle w:val="6"/>
            <w:rFonts w:hint="default"/>
          </w:rPr>
          <w:tab/>
        </w:r>
      </w:ins>
      <w:ins w:id="1347" w:author="Kousalya.Palanisamy" w:date="2020-09-19T14:51:45Z">
        <w:r>
          <w:rPr>
            <w:rStyle w:val="6"/>
            <w:rFonts w:hint="default"/>
          </w:rPr>
          <w:tab/>
        </w:r>
      </w:ins>
      <w:ins w:id="1348" w:author="Kousalya.Palanisamy" w:date="2020-09-19T14:51:45Z">
        <w:r>
          <w:rPr>
            <w:rStyle w:val="6"/>
            <w:rFonts w:hint="default"/>
          </w:rPr>
          <w:t>width : 75%;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49" w:author="Kousalya.Palanisamy" w:date="2020-09-19T14:51:45Z"/>
          <w:rStyle w:val="6"/>
          <w:rFonts w:hint="default"/>
        </w:rPr>
      </w:pPr>
      <w:ins w:id="1350" w:author="Kousalya.Palanisamy" w:date="2020-09-19T14:51:45Z">
        <w:r>
          <w:rPr>
            <w:rStyle w:val="6"/>
            <w:rFonts w:hint="default"/>
          </w:rPr>
          <w:tab/>
        </w:r>
      </w:ins>
      <w:ins w:id="1351" w:author="Kousalya.Palanisamy" w:date="2020-09-19T14:51:45Z">
        <w:r>
          <w:rPr>
            <w:rStyle w:val="6"/>
            <w:rFonts w:hint="default"/>
          </w:rPr>
          <w:tab/>
        </w:r>
      </w:ins>
      <w:ins w:id="1352" w:author="Kousalya.Palanisamy" w:date="2020-09-19T14:51:45Z">
        <w:r>
          <w:rPr>
            <w:rStyle w:val="6"/>
            <w:rFonts w:hint="default"/>
          </w:rPr>
          <w:t>background-color : #FBFFA1 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53" w:author="Kousalya.Palanisamy" w:date="2020-09-19T14:51:45Z"/>
          <w:rStyle w:val="6"/>
          <w:rFonts w:hint="default"/>
        </w:rPr>
      </w:pPr>
      <w:ins w:id="1354" w:author="Kousalya.Palanisamy" w:date="2020-09-19T14:51:45Z">
        <w:r>
          <w:rPr>
            <w:rStyle w:val="6"/>
            <w:rFonts w:hint="default"/>
          </w:rPr>
          <w:tab/>
        </w:r>
      </w:ins>
      <w:ins w:id="1355" w:author="Kousalya.Palanisamy" w:date="2020-09-19T14:51:45Z">
        <w:r>
          <w:rPr>
            <w:rStyle w:val="6"/>
            <w:rFonts w:hint="default"/>
          </w:rPr>
          <w:tab/>
        </w:r>
      </w:ins>
      <w:ins w:id="1356" w:author="Kousalya.Palanisamy" w:date="2020-09-19T14:51:45Z">
        <w:r>
          <w:rPr>
            <w:rStyle w:val="6"/>
            <w:rFonts w:hint="default"/>
          </w:rPr>
          <w:t>margin-left : 12%;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57" w:author="Kousalya.Palanisamy" w:date="2020-09-19T14:51:45Z"/>
          <w:rStyle w:val="6"/>
          <w:rFonts w:hint="default"/>
        </w:rPr>
      </w:pPr>
      <w:ins w:id="1358" w:author="Kousalya.Palanisamy" w:date="2020-09-19T14:51:45Z">
        <w:r>
          <w:rPr>
            <w:rStyle w:val="6"/>
            <w:rFonts w:hint="default"/>
          </w:rPr>
          <w:tab/>
        </w:r>
      </w:ins>
      <w:ins w:id="1359" w:author="Kousalya.Palanisamy" w:date="2020-09-19T14:51:45Z">
        <w:r>
          <w:rPr>
            <w:rStyle w:val="6"/>
            <w:rFonts w:hint="default"/>
          </w:rPr>
          <w:tab/>
        </w:r>
      </w:ins>
      <w:ins w:id="1360" w:author="Kousalya.Palanisamy" w:date="2020-09-19T14:51:45Z">
        <w:r>
          <w:rPr>
            <w:rStyle w:val="6"/>
            <w:rFonts w:hint="default"/>
          </w:rPr>
          <w:t>margin-top : 1px;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61" w:author="Kousalya.Palanisamy" w:date="2020-09-19T14:51:45Z"/>
          <w:rStyle w:val="6"/>
          <w:rFonts w:hint="default"/>
        </w:rPr>
      </w:pPr>
      <w:ins w:id="1362" w:author="Kousalya.Palanisamy" w:date="2020-09-19T14:51:45Z">
        <w:r>
          <w:rPr>
            <w:rStyle w:val="6"/>
            <w:rFonts w:hint="default"/>
          </w:rPr>
          <w:tab/>
        </w:r>
      </w:ins>
      <w:ins w:id="1363" w:author="Kousalya.Palanisamy" w:date="2020-09-19T14:51:45Z">
        <w:r>
          <w:rPr>
            <w:rStyle w:val="6"/>
            <w:rFonts w:hint="default"/>
          </w:rPr>
          <w:tab/>
        </w:r>
      </w:ins>
      <w:ins w:id="1364" w:author="Kousalya.Palanisamy" w:date="2020-09-19T14:51:45Z">
        <w:r>
          <w:rPr>
            <w:rStyle w:val="6"/>
            <w:rFonts w:hint="default"/>
          </w:rPr>
          <w:t>padding: 10px;</w:t>
        </w:r>
      </w:ins>
      <w:ins w:id="1365" w:author="Kousalya.Palanisamy" w:date="2020-09-19T14:51:45Z">
        <w:r>
          <w:rPr>
            <w:rStyle w:val="6"/>
            <w:rFonts w:hint="default"/>
          </w:rPr>
          <w:tab/>
        </w:r>
      </w:ins>
      <w:ins w:id="1366" w:author="Kousalya.Palanisamy" w:date="2020-09-19T14:51:45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67" w:author="Kousalya.Palanisamy" w:date="2020-09-19T14:51:45Z"/>
          <w:rStyle w:val="6"/>
          <w:rFonts w:hint="default"/>
        </w:rPr>
      </w:pPr>
      <w:ins w:id="1368" w:author="Kousalya.Palanisamy" w:date="2020-09-19T14:51:45Z">
        <w:r>
          <w:rPr>
            <w:rStyle w:val="6"/>
            <w:rFonts w:hint="default"/>
          </w:rPr>
          <w:tab/>
        </w:r>
      </w:ins>
      <w:ins w:id="1369" w:author="Kousalya.Palanisamy" w:date="2020-09-19T14:51:45Z">
        <w:r>
          <w:rPr>
            <w:rStyle w:val="6"/>
            <w:rFonts w:hint="default"/>
          </w:rPr>
          <w:t>.table{width : 100%;}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70" w:author="Kousalya.Palanisamy" w:date="2020-09-19T14:51:45Z"/>
          <w:rStyle w:val="6"/>
          <w:rFonts w:hint="default"/>
        </w:rPr>
      </w:pPr>
      <w:ins w:id="1371" w:author="Kousalya.Palanisamy" w:date="2020-09-19T14:51:45Z">
        <w:r>
          <w:rPr>
            <w:rStyle w:val="6"/>
            <w:rFonts w:hint="default"/>
          </w:rPr>
          <w:tab/>
        </w:r>
      </w:ins>
      <w:ins w:id="1372" w:author="Kousalya.Palanisamy" w:date="2020-09-19T14:51:45Z">
        <w:r>
          <w:rPr>
            <w:rStyle w:val="6"/>
            <w:rFonts w:hint="default"/>
          </w:rPr>
          <w:t>th,td{height : 40px;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73" w:author="Kousalya.Palanisamy" w:date="2020-09-19T14:51:45Z"/>
          <w:rStyle w:val="6"/>
          <w:rFonts w:hint="default"/>
        </w:rPr>
      </w:pPr>
      <w:ins w:id="1374" w:author="Kousalya.Palanisamy" w:date="2020-09-19T14:51:45Z">
        <w:r>
          <w:rPr>
            <w:rStyle w:val="6"/>
            <w:rFonts w:hint="default"/>
          </w:rPr>
          <w:tab/>
        </w:r>
      </w:ins>
      <w:ins w:id="1375" w:author="Kousalya.Palanisamy" w:date="2020-09-19T14:51:45Z">
        <w:r>
          <w:rPr>
            <w:rStyle w:val="6"/>
            <w:rFonts w:hint="default"/>
          </w:rPr>
          <w:tab/>
        </w:r>
      </w:ins>
      <w:ins w:id="1376" w:author="Kousalya.Palanisamy" w:date="2020-09-19T14:51:45Z">
        <w:r>
          <w:rPr>
            <w:rStyle w:val="6"/>
            <w:rFonts w:hint="default"/>
          </w:rPr>
          <w:t>text-align : center;}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77" w:author="Kousalya.Palanisamy" w:date="2020-09-19T14:51:45Z"/>
          <w:rStyle w:val="6"/>
          <w:rFonts w:hint="default"/>
        </w:rPr>
      </w:pPr>
      <w:ins w:id="1378" w:author="Kousalya.Palanisamy" w:date="2020-09-19T14:51:45Z">
        <w:r>
          <w:rPr>
            <w:rStyle w:val="6"/>
            <w:rFonts w:hint="default"/>
          </w:rPr>
          <w:tab/>
        </w:r>
      </w:ins>
      <w:ins w:id="1379" w:author="Kousalya.Palanisamy" w:date="2020-09-19T14:51:45Z">
        <w:r>
          <w:rPr>
            <w:rStyle w:val="6"/>
            <w:rFonts w:hint="default"/>
          </w:rPr>
          <w:t>.form{width : 100%;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80" w:author="Kousalya.Palanisamy" w:date="2020-09-19T14:51:45Z"/>
          <w:rStyle w:val="6"/>
          <w:rFonts w:hint="default"/>
        </w:rPr>
      </w:pPr>
      <w:ins w:id="1381" w:author="Kousalya.Palanisamy" w:date="2020-09-19T14:51:45Z">
        <w:r>
          <w:rPr>
            <w:rStyle w:val="6"/>
            <w:rFonts w:hint="default"/>
          </w:rPr>
          <w:tab/>
        </w:r>
      </w:ins>
      <w:ins w:id="1382" w:author="Kousalya.Palanisamy" w:date="2020-09-19T14:51:45Z">
        <w:r>
          <w:rPr>
            <w:rStyle w:val="6"/>
            <w:rFonts w:hint="default"/>
          </w:rPr>
          <w:tab/>
        </w:r>
      </w:ins>
      <w:ins w:id="1383" w:author="Kousalya.Palanisamy" w:date="2020-09-19T14:51:45Z">
        <w:r>
          <w:rPr>
            <w:rStyle w:val="6"/>
            <w:rFonts w:hint="default"/>
          </w:rPr>
          <w:t>padding-left : 170px;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84" w:author="Kousalya.Palanisamy" w:date="2020-09-19T14:51:45Z"/>
          <w:rStyle w:val="6"/>
          <w:rFonts w:hint="default"/>
        </w:rPr>
      </w:pPr>
      <w:ins w:id="1385" w:author="Kousalya.Palanisamy" w:date="2020-09-19T14:51:45Z">
        <w:r>
          <w:rPr>
            <w:rStyle w:val="6"/>
            <w:rFonts w:hint="default"/>
          </w:rPr>
          <w:tab/>
        </w:r>
      </w:ins>
      <w:ins w:id="1386" w:author="Kousalya.Palanisamy" w:date="2020-09-19T14:51:45Z">
        <w:r>
          <w:rPr>
            <w:rStyle w:val="6"/>
            <w:rFonts w:hint="default"/>
          </w:rPr>
          <w:tab/>
        </w:r>
      </w:ins>
      <w:ins w:id="1387" w:author="Kousalya.Palanisamy" w:date="2020-09-19T14:51:45Z">
        <w:r>
          <w:rPr>
            <w:rStyle w:val="6"/>
            <w:rFonts w:hint="default"/>
          </w:rPr>
          <w:t>padding-bottom : 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88" w:author="Kousalya.Palanisamy" w:date="2020-09-19T14:51:45Z"/>
          <w:rStyle w:val="6"/>
          <w:rFonts w:hint="default"/>
        </w:rPr>
      </w:pPr>
      <w:ins w:id="1389" w:author="Kousalya.Palanisamy" w:date="2020-09-19T14:51:45Z">
        <w:r>
          <w:rPr>
            <w:rStyle w:val="6"/>
            <w:rFonts w:hint="default"/>
          </w:rPr>
          <w:tab/>
        </w:r>
      </w:ins>
      <w:ins w:id="1390" w:author="Kousalya.Palanisamy" w:date="2020-09-19T14:51:45Z">
        <w:r>
          <w:rPr>
            <w:rStyle w:val="6"/>
            <w:rFonts w:hint="default"/>
          </w:rPr>
          <w:t>input{height :30px;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91" w:author="Kousalya.Palanisamy" w:date="2020-09-19T14:51:45Z"/>
          <w:rStyle w:val="6"/>
          <w:rFonts w:hint="default"/>
        </w:rPr>
      </w:pPr>
      <w:ins w:id="1392" w:author="Kousalya.Palanisamy" w:date="2020-09-19T14:51:45Z">
        <w:r>
          <w:rPr>
            <w:rStyle w:val="6"/>
            <w:rFonts w:hint="default"/>
          </w:rPr>
          <w:tab/>
        </w:r>
      </w:ins>
      <w:ins w:id="1393" w:author="Kousalya.Palanisamy" w:date="2020-09-19T14:51:45Z">
        <w:r>
          <w:rPr>
            <w:rStyle w:val="6"/>
            <w:rFonts w:hint="default"/>
          </w:rPr>
          <w:tab/>
        </w:r>
      </w:ins>
      <w:ins w:id="1394" w:author="Kousalya.Palanisamy" w:date="2020-09-19T14:51:45Z">
        <w:r>
          <w:rPr>
            <w:rStyle w:val="6"/>
            <w:rFonts w:hint="default"/>
          </w:rPr>
          <w:t>text-indent :20px;}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95" w:author="Kousalya.Palanisamy" w:date="2020-09-19T14:51:45Z"/>
          <w:rStyle w:val="6"/>
          <w:rFonts w:hint="default"/>
        </w:rPr>
      </w:pPr>
      <w:ins w:id="1396" w:author="Kousalya.Palanisamy" w:date="2020-09-19T14:51:45Z">
        <w:r>
          <w:rPr>
            <w:rStyle w:val="6"/>
            <w:rFonts w:hint="default"/>
          </w:rPr>
          <w:tab/>
        </w:r>
      </w:ins>
      <w:ins w:id="1397" w:author="Kousalya.Palanisamy" w:date="2020-09-19T14:51:45Z">
        <w:r>
          <w:rPr>
            <w:rStyle w:val="6"/>
            <w:rFonts w:hint="default"/>
          </w:rPr>
          <w:t>button{height:32px;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398" w:author="Kousalya.Palanisamy" w:date="2020-09-19T14:51:45Z"/>
          <w:rStyle w:val="6"/>
          <w:rFonts w:hint="default"/>
        </w:rPr>
      </w:pPr>
      <w:ins w:id="1399" w:author="Kousalya.Palanisamy" w:date="2020-09-19T14:51:45Z">
        <w:r>
          <w:rPr>
            <w:rStyle w:val="6"/>
            <w:rFonts w:hint="default"/>
          </w:rPr>
          <w:tab/>
        </w:r>
      </w:ins>
      <w:ins w:id="1400" w:author="Kousalya.Palanisamy" w:date="2020-09-19T14:51:45Z">
        <w:r>
          <w:rPr>
            <w:rStyle w:val="6"/>
            <w:rFonts w:hint="default"/>
          </w:rPr>
          <w:tab/>
        </w:r>
      </w:ins>
      <w:ins w:id="1401" w:author="Kousalya.Palanisamy" w:date="2020-09-19T14:51:45Z">
        <w:r>
          <w:rPr>
            <w:rStyle w:val="6"/>
            <w:rFonts w:hint="default"/>
          </w:rPr>
          <w:t>width : 100px;</w:t>
        </w:r>
      </w:ins>
      <w:ins w:id="1402" w:author="Kousalya.Palanisamy" w:date="2020-09-19T14:51:45Z">
        <w:r>
          <w:rPr>
            <w:rStyle w:val="6"/>
            <w:rFonts w:hint="default"/>
          </w:rPr>
          <w:tab/>
        </w:r>
      </w:ins>
      <w:ins w:id="1403" w:author="Kousalya.Palanisamy" w:date="2020-09-19T14:51:45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04" w:author="Kousalya.Palanisamy" w:date="2020-09-19T14:51:45Z"/>
          <w:rStyle w:val="6"/>
          <w:rFonts w:hint="default"/>
        </w:rPr>
      </w:pPr>
      <w:ins w:id="1405" w:author="Kousalya.Palanisamy" w:date="2020-09-19T14:51:45Z">
        <w:r>
          <w:rPr>
            <w:rStyle w:val="6"/>
            <w:rFonts w:hint="default"/>
          </w:rPr>
          <w:t>&lt;/style&gt;&lt;/head&gt;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06" w:author="Kousalya.Palanisamy" w:date="2020-09-19T14:51:45Z"/>
          <w:rStyle w:val="6"/>
          <w:rFonts w:hint="default"/>
        </w:rPr>
      </w:pPr>
      <w:ins w:id="1407" w:author="Kousalya.Palanisamy" w:date="2020-09-19T14:51:45Z">
        <w:r>
          <w:rPr>
            <w:rStyle w:val="6"/>
            <w:rFonts w:hint="default"/>
          </w:rPr>
          <w:t>&lt;body&gt;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08" w:author="Kousalya.Palanisamy" w:date="2020-09-19T14:51:45Z"/>
          <w:rStyle w:val="6"/>
          <w:rFonts w:hint="default"/>
        </w:rPr>
      </w:pPr>
      <w:ins w:id="1409" w:author="Kousalya.Palanisamy" w:date="2020-09-19T14:51:45Z">
        <w:r>
          <w:rPr>
            <w:rStyle w:val="6"/>
            <w:rFonts w:hint="default"/>
          </w:rPr>
          <w:t>&lt;h3&gt;Create and Display Buses&lt;/h3&gt;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10" w:author="Kousalya.Palanisamy" w:date="2020-09-19T14:51:45Z"/>
          <w:rStyle w:val="6"/>
          <w:rFonts w:hint="default"/>
        </w:rPr>
      </w:pPr>
      <w:ins w:id="1411" w:author="Kousalya.Palanisamy" w:date="2020-09-19T14:51:45Z">
        <w:r>
          <w:rPr>
            <w:rStyle w:val="6"/>
            <w:rFonts w:hint="default"/>
          </w:rPr>
          <w:t>&lt;div class = "form"&gt;&lt;form onsubmit = "addrecord(event)"&gt;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12" w:author="Kousalya.Palanisamy" w:date="2020-09-19T14:51:45Z"/>
          <w:rStyle w:val="6"/>
          <w:rFonts w:hint="default"/>
        </w:rPr>
      </w:pPr>
      <w:ins w:id="1413" w:author="Kousalya.Palanisamy" w:date="2020-09-19T14:51:45Z">
        <w:r>
          <w:rPr>
            <w:rStyle w:val="6"/>
            <w:rFonts w:hint="default"/>
          </w:rPr>
          <w:tab/>
        </w:r>
      </w:ins>
      <w:ins w:id="1414" w:author="Kousalya.Palanisamy" w:date="2020-09-19T14:51:45Z">
        <w:r>
          <w:rPr>
            <w:rStyle w:val="6"/>
            <w:rFonts w:hint="default"/>
          </w:rPr>
          <w:t>&lt;input type = "text" required placeholder = "Name" id = "name"&gt;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15" w:author="Kousalya.Palanisamy" w:date="2020-09-19T14:51:45Z"/>
          <w:rStyle w:val="6"/>
          <w:rFonts w:hint="default"/>
        </w:rPr>
      </w:pPr>
      <w:ins w:id="1416" w:author="Kousalya.Palanisamy" w:date="2020-09-19T14:51:45Z">
        <w:r>
          <w:rPr>
            <w:rStyle w:val="6"/>
            <w:rFonts w:hint="default"/>
          </w:rPr>
          <w:tab/>
        </w:r>
      </w:ins>
      <w:ins w:id="1417" w:author="Kousalya.Palanisamy" w:date="2020-09-19T14:51:45Z">
        <w:r>
          <w:rPr>
            <w:rStyle w:val="6"/>
            <w:rFonts w:hint="default"/>
          </w:rPr>
          <w:t>&lt;input type = "text" required placeholder = "Source" id = "source"&gt;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18" w:author="Kousalya.Palanisamy" w:date="2020-09-19T14:51:45Z"/>
          <w:rStyle w:val="6"/>
          <w:rFonts w:hint="default"/>
        </w:rPr>
      </w:pPr>
      <w:ins w:id="1419" w:author="Kousalya.Palanisamy" w:date="2020-09-19T14:51:45Z">
        <w:r>
          <w:rPr>
            <w:rStyle w:val="6"/>
            <w:rFonts w:hint="default"/>
          </w:rPr>
          <w:tab/>
        </w:r>
      </w:ins>
      <w:ins w:id="1420" w:author="Kousalya.Palanisamy" w:date="2020-09-19T14:51:45Z">
        <w:r>
          <w:rPr>
            <w:rStyle w:val="6"/>
            <w:rFonts w:hint="default"/>
          </w:rPr>
          <w:t>&lt;input type = "text" required placeholder = "Destination" id = "destination"&gt;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21" w:author="Kousalya.Palanisamy" w:date="2020-09-19T14:51:45Z"/>
          <w:rStyle w:val="6"/>
          <w:rFonts w:hint="default"/>
        </w:rPr>
      </w:pPr>
      <w:ins w:id="1422" w:author="Kousalya.Palanisamy" w:date="2020-09-19T14:51:45Z">
        <w:r>
          <w:rPr>
            <w:rStyle w:val="6"/>
            <w:rFonts w:hint="default"/>
          </w:rPr>
          <w:tab/>
        </w:r>
      </w:ins>
      <w:ins w:id="1423" w:author="Kousalya.Palanisamy" w:date="2020-09-19T14:51:45Z">
        <w:r>
          <w:rPr>
            <w:rStyle w:val="6"/>
            <w:rFonts w:hint="default"/>
          </w:rPr>
          <w:t>&lt;input type = "number" required placeholder = "Number" id = "num"&gt;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24" w:author="Kousalya.Palanisamy" w:date="2020-09-19T14:51:45Z"/>
          <w:rStyle w:val="6"/>
          <w:rFonts w:hint="default"/>
        </w:rPr>
      </w:pPr>
      <w:ins w:id="1425" w:author="Kousalya.Palanisamy" w:date="2020-09-19T14:51:45Z">
        <w:r>
          <w:rPr>
            <w:rStyle w:val="6"/>
            <w:rFonts w:hint="default"/>
          </w:rPr>
          <w:tab/>
        </w:r>
      </w:ins>
      <w:ins w:id="1426" w:author="Kousalya.Palanisamy" w:date="2020-09-19T14:51:45Z">
        <w:r>
          <w:rPr>
            <w:rStyle w:val="6"/>
            <w:rFonts w:hint="default"/>
          </w:rPr>
          <w:t>&lt;input type = "number" required placeholder = "Passenger Capacity" id = "capacity"&gt;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27" w:author="Kousalya.Palanisamy" w:date="2020-09-19T14:51:45Z"/>
          <w:rStyle w:val="6"/>
          <w:rFonts w:hint="default"/>
        </w:rPr>
      </w:pPr>
      <w:ins w:id="1428" w:author="Kousalya.Palanisamy" w:date="2020-09-19T14:51:45Z">
        <w:r>
          <w:rPr>
            <w:rStyle w:val="6"/>
            <w:rFonts w:hint="default"/>
          </w:rPr>
          <w:tab/>
        </w:r>
      </w:ins>
      <w:ins w:id="1429" w:author="Kousalya.Palanisamy" w:date="2020-09-19T14:51:45Z">
        <w:r>
          <w:rPr>
            <w:rStyle w:val="6"/>
            <w:rFonts w:hint="default"/>
          </w:rPr>
          <w:t>&lt;button type = "Submit"&gt;Add Bus&lt;/button&gt;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30" w:author="Kousalya.Palanisamy" w:date="2020-09-19T14:51:45Z"/>
          <w:rStyle w:val="6"/>
          <w:rFonts w:hint="default"/>
        </w:rPr>
      </w:pPr>
      <w:ins w:id="1431" w:author="Kousalya.Palanisamy" w:date="2020-09-19T14:51:45Z">
        <w:r>
          <w:rPr>
            <w:rStyle w:val="6"/>
            <w:rFonts w:hint="default"/>
          </w:rPr>
          <w:t>&lt;/form&gt;&lt;/div&gt;&lt;div class = "form"&gt;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32" w:author="Kousalya.Palanisamy" w:date="2020-09-19T14:51:45Z"/>
          <w:rStyle w:val="6"/>
          <w:rFonts w:hint="default"/>
        </w:rPr>
      </w:pPr>
      <w:ins w:id="1433" w:author="Kousalya.Palanisamy" w:date="2020-09-19T14:51:45Z">
        <w:r>
          <w:rPr>
            <w:rStyle w:val="6"/>
            <w:rFonts w:hint="default"/>
          </w:rPr>
          <w:t>&lt;input type = "text" placeholder = "Search Source" id = "srchSource" onkeyup = "search()"/&gt;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34" w:author="Kousalya.Palanisamy" w:date="2020-09-19T14:51:45Z"/>
          <w:rStyle w:val="6"/>
          <w:rFonts w:hint="default"/>
        </w:rPr>
      </w:pPr>
      <w:ins w:id="1435" w:author="Kousalya.Palanisamy" w:date="2020-09-19T14:51:45Z">
        <w:r>
          <w:rPr>
            <w:rStyle w:val="6"/>
            <w:rFonts w:hint="default"/>
          </w:rPr>
          <w:t>&lt;input type = "text" placeholder = "Search Destination" id = "srchDestination" onkeyup = "search()"/&gt;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36" w:author="Kousalya.Palanisamy" w:date="2020-09-19T14:51:45Z"/>
          <w:rStyle w:val="6"/>
          <w:rFonts w:hint="default"/>
        </w:rPr>
      </w:pPr>
      <w:ins w:id="1437" w:author="Kousalya.Palanisamy" w:date="2020-09-19T14:51:45Z">
        <w:r>
          <w:rPr>
            <w:rStyle w:val="6"/>
            <w:rFonts w:hint="default"/>
          </w:rPr>
          <w:t>&lt;/div&gt;&lt;div class = "data"&gt;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38" w:author="Kousalya.Palanisamy" w:date="2020-09-19T14:51:45Z"/>
          <w:rStyle w:val="6"/>
          <w:rFonts w:hint="default"/>
        </w:rPr>
      </w:pPr>
      <w:ins w:id="1439" w:author="Kousalya.Palanisamy" w:date="2020-09-19T14:51:45Z">
        <w:r>
          <w:rPr>
            <w:rStyle w:val="6"/>
            <w:rFonts w:hint="default"/>
          </w:rPr>
          <w:t>&lt;table border ="1" class = "table" cellspacing = "0"&gt;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40" w:author="Kousalya.Palanisamy" w:date="2020-09-19T14:51:45Z"/>
          <w:rStyle w:val="6"/>
          <w:rFonts w:hint="default"/>
        </w:rPr>
      </w:pPr>
      <w:ins w:id="1441" w:author="Kousalya.Palanisamy" w:date="2020-09-19T14:51:45Z">
        <w:r>
          <w:rPr>
            <w:rStyle w:val="6"/>
            <w:rFonts w:hint="default"/>
          </w:rPr>
          <w:tab/>
        </w:r>
      </w:ins>
      <w:ins w:id="1442" w:author="Kousalya.Palanisamy" w:date="2020-09-19T14:51:45Z">
        <w:r>
          <w:rPr>
            <w:rStyle w:val="6"/>
            <w:rFonts w:hint="default"/>
          </w:rPr>
          <w:t>&lt;thead&gt;</w:t>
        </w:r>
      </w:ins>
      <w:ins w:id="1443" w:author="Kousalya.Palanisamy" w:date="2020-09-19T14:51:45Z">
        <w:r>
          <w:rPr>
            <w:rStyle w:val="6"/>
            <w:rFonts w:hint="default"/>
          </w:rPr>
          <w:tab/>
        </w:r>
      </w:ins>
      <w:ins w:id="1444" w:author="Kousalya.Palanisamy" w:date="2020-09-19T14:51:45Z">
        <w:r>
          <w:rPr>
            <w:rStyle w:val="6"/>
            <w:rFonts w:hint="default"/>
          </w:rPr>
          <w:t>&lt;tr&gt;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45" w:author="Kousalya.Palanisamy" w:date="2020-09-19T14:51:45Z"/>
          <w:rStyle w:val="6"/>
          <w:rFonts w:hint="default"/>
        </w:rPr>
      </w:pPr>
      <w:ins w:id="1446" w:author="Kousalya.Palanisamy" w:date="2020-09-19T14:51:45Z">
        <w:r>
          <w:rPr>
            <w:rStyle w:val="6"/>
            <w:rFonts w:hint="default"/>
          </w:rPr>
          <w:tab/>
        </w:r>
      </w:ins>
      <w:ins w:id="1447" w:author="Kousalya.Palanisamy" w:date="2020-09-19T14:51:45Z">
        <w:r>
          <w:rPr>
            <w:rStyle w:val="6"/>
            <w:rFonts w:hint="default"/>
          </w:rPr>
          <w:tab/>
        </w:r>
      </w:ins>
      <w:ins w:id="1448" w:author="Kousalya.Palanisamy" w:date="2020-09-19T14:51:45Z">
        <w:r>
          <w:rPr>
            <w:rStyle w:val="6"/>
            <w:rFonts w:hint="default"/>
          </w:rPr>
          <w:tab/>
        </w:r>
      </w:ins>
      <w:ins w:id="1449" w:author="Kousalya.Palanisamy" w:date="2020-09-19T14:51:45Z">
        <w:r>
          <w:rPr>
            <w:rStyle w:val="6"/>
            <w:rFonts w:hint="default"/>
          </w:rPr>
          <w:t>&lt;th width = 50px&gt;S No&lt;/th&gt;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50" w:author="Kousalya.Palanisamy" w:date="2020-09-19T14:51:45Z"/>
          <w:rStyle w:val="6"/>
          <w:rFonts w:hint="default"/>
        </w:rPr>
      </w:pPr>
      <w:ins w:id="1451" w:author="Kousalya.Palanisamy" w:date="2020-09-19T14:51:45Z">
        <w:r>
          <w:rPr>
            <w:rStyle w:val="6"/>
            <w:rFonts w:hint="default"/>
          </w:rPr>
          <w:tab/>
        </w:r>
      </w:ins>
      <w:ins w:id="1452" w:author="Kousalya.Palanisamy" w:date="2020-09-19T14:51:45Z">
        <w:r>
          <w:rPr>
            <w:rStyle w:val="6"/>
            <w:rFonts w:hint="default"/>
          </w:rPr>
          <w:tab/>
        </w:r>
      </w:ins>
      <w:ins w:id="1453" w:author="Kousalya.Palanisamy" w:date="2020-09-19T14:51:45Z">
        <w:r>
          <w:rPr>
            <w:rStyle w:val="6"/>
            <w:rFonts w:hint="default"/>
          </w:rPr>
          <w:tab/>
        </w:r>
      </w:ins>
      <w:ins w:id="1454" w:author="Kousalya.Palanisamy" w:date="2020-09-19T14:51:45Z">
        <w:r>
          <w:rPr>
            <w:rStyle w:val="6"/>
            <w:rFonts w:hint="default"/>
          </w:rPr>
          <w:t>&lt;th width = 200px&gt;Name&lt;/th&gt;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55" w:author="Kousalya.Palanisamy" w:date="2020-09-19T14:51:45Z"/>
          <w:rStyle w:val="6"/>
          <w:rFonts w:hint="default"/>
        </w:rPr>
      </w:pPr>
      <w:ins w:id="1456" w:author="Kousalya.Palanisamy" w:date="2020-09-19T14:51:45Z">
        <w:r>
          <w:rPr>
            <w:rStyle w:val="6"/>
            <w:rFonts w:hint="default"/>
          </w:rPr>
          <w:tab/>
        </w:r>
      </w:ins>
      <w:ins w:id="1457" w:author="Kousalya.Palanisamy" w:date="2020-09-19T14:51:45Z">
        <w:r>
          <w:rPr>
            <w:rStyle w:val="6"/>
            <w:rFonts w:hint="default"/>
          </w:rPr>
          <w:tab/>
        </w:r>
      </w:ins>
      <w:ins w:id="1458" w:author="Kousalya.Palanisamy" w:date="2020-09-19T14:51:45Z">
        <w:r>
          <w:rPr>
            <w:rStyle w:val="6"/>
            <w:rFonts w:hint="default"/>
          </w:rPr>
          <w:tab/>
        </w:r>
      </w:ins>
      <w:ins w:id="1459" w:author="Kousalya.Palanisamy" w:date="2020-09-19T14:51:45Z">
        <w:r>
          <w:rPr>
            <w:rStyle w:val="6"/>
            <w:rFonts w:hint="default"/>
          </w:rPr>
          <w:t>&lt;th width = 150px&gt;Source&lt;/th&gt;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60" w:author="Kousalya.Palanisamy" w:date="2020-09-19T14:51:45Z"/>
          <w:rStyle w:val="6"/>
          <w:rFonts w:hint="default"/>
        </w:rPr>
      </w:pPr>
      <w:ins w:id="1461" w:author="Kousalya.Palanisamy" w:date="2020-09-19T14:51:45Z">
        <w:r>
          <w:rPr>
            <w:rStyle w:val="6"/>
            <w:rFonts w:hint="default"/>
          </w:rPr>
          <w:tab/>
        </w:r>
      </w:ins>
      <w:ins w:id="1462" w:author="Kousalya.Palanisamy" w:date="2020-09-19T14:51:45Z">
        <w:r>
          <w:rPr>
            <w:rStyle w:val="6"/>
            <w:rFonts w:hint="default"/>
          </w:rPr>
          <w:tab/>
        </w:r>
      </w:ins>
      <w:ins w:id="1463" w:author="Kousalya.Palanisamy" w:date="2020-09-19T14:51:45Z">
        <w:r>
          <w:rPr>
            <w:rStyle w:val="6"/>
            <w:rFonts w:hint="default"/>
          </w:rPr>
          <w:tab/>
        </w:r>
      </w:ins>
      <w:ins w:id="1464" w:author="Kousalya.Palanisamy" w:date="2020-09-19T14:51:45Z">
        <w:r>
          <w:rPr>
            <w:rStyle w:val="6"/>
            <w:rFonts w:hint="default"/>
          </w:rPr>
          <w:t>&lt;th width = 150px&gt;Destination&lt;/th&gt;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65" w:author="Kousalya.Palanisamy" w:date="2020-09-19T14:51:45Z"/>
          <w:rStyle w:val="6"/>
          <w:rFonts w:hint="default"/>
        </w:rPr>
      </w:pPr>
      <w:ins w:id="1466" w:author="Kousalya.Palanisamy" w:date="2020-09-19T14:51:45Z">
        <w:r>
          <w:rPr>
            <w:rStyle w:val="6"/>
            <w:rFonts w:hint="default"/>
          </w:rPr>
          <w:tab/>
        </w:r>
      </w:ins>
      <w:ins w:id="1467" w:author="Kousalya.Palanisamy" w:date="2020-09-19T14:51:45Z">
        <w:r>
          <w:rPr>
            <w:rStyle w:val="6"/>
            <w:rFonts w:hint="default"/>
          </w:rPr>
          <w:tab/>
        </w:r>
      </w:ins>
      <w:ins w:id="1468" w:author="Kousalya.Palanisamy" w:date="2020-09-19T14:51:45Z">
        <w:r>
          <w:rPr>
            <w:rStyle w:val="6"/>
            <w:rFonts w:hint="default"/>
          </w:rPr>
          <w:tab/>
        </w:r>
      </w:ins>
      <w:ins w:id="1469" w:author="Kousalya.Palanisamy" w:date="2020-09-19T14:51:45Z">
        <w:r>
          <w:rPr>
            <w:rStyle w:val="6"/>
            <w:rFonts w:hint="default"/>
          </w:rPr>
          <w:t>&lt;th width = 130px&gt;Number&lt;/th&gt;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70" w:author="Kousalya.Palanisamy" w:date="2020-09-19T14:51:45Z"/>
          <w:rStyle w:val="6"/>
          <w:rFonts w:hint="default"/>
        </w:rPr>
      </w:pPr>
      <w:ins w:id="1471" w:author="Kousalya.Palanisamy" w:date="2020-09-19T14:51:45Z">
        <w:r>
          <w:rPr>
            <w:rStyle w:val="6"/>
            <w:rFonts w:hint="default"/>
          </w:rPr>
          <w:tab/>
        </w:r>
      </w:ins>
      <w:ins w:id="1472" w:author="Kousalya.Palanisamy" w:date="2020-09-19T14:51:45Z">
        <w:r>
          <w:rPr>
            <w:rStyle w:val="6"/>
            <w:rFonts w:hint="default"/>
          </w:rPr>
          <w:tab/>
        </w:r>
      </w:ins>
      <w:ins w:id="1473" w:author="Kousalya.Palanisamy" w:date="2020-09-19T14:51:45Z">
        <w:r>
          <w:rPr>
            <w:rStyle w:val="6"/>
            <w:rFonts w:hint="default"/>
          </w:rPr>
          <w:tab/>
        </w:r>
      </w:ins>
      <w:ins w:id="1474" w:author="Kousalya.Palanisamy" w:date="2020-09-19T14:51:45Z">
        <w:r>
          <w:rPr>
            <w:rStyle w:val="6"/>
            <w:rFonts w:hint="default"/>
          </w:rPr>
          <w:t>&lt;th width = 150px&gt;Passenger Capacity&lt;/th&gt;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75" w:author="Kousalya.Palanisamy" w:date="2020-09-19T14:51:45Z"/>
          <w:rStyle w:val="6"/>
          <w:rFonts w:hint="default"/>
        </w:rPr>
      </w:pPr>
      <w:ins w:id="1476" w:author="Kousalya.Palanisamy" w:date="2020-09-19T14:51:45Z">
        <w:r>
          <w:rPr>
            <w:rStyle w:val="6"/>
            <w:rFonts w:hint="default"/>
          </w:rPr>
          <w:tab/>
        </w:r>
      </w:ins>
      <w:ins w:id="1477" w:author="Kousalya.Palanisamy" w:date="2020-09-19T14:51:45Z">
        <w:r>
          <w:rPr>
            <w:rStyle w:val="6"/>
            <w:rFonts w:hint="default"/>
          </w:rPr>
          <w:tab/>
        </w:r>
      </w:ins>
      <w:ins w:id="1478" w:author="Kousalya.Palanisamy" w:date="2020-09-19T14:51:45Z">
        <w:r>
          <w:rPr>
            <w:rStyle w:val="6"/>
            <w:rFonts w:hint="default"/>
          </w:rPr>
          <w:tab/>
        </w:r>
      </w:ins>
      <w:ins w:id="1479" w:author="Kousalya.Palanisamy" w:date="2020-09-19T14:51:45Z">
        <w:r>
          <w:rPr>
            <w:rStyle w:val="6"/>
            <w:rFonts w:hint="default"/>
          </w:rPr>
          <w:t>&lt;th width = 50px&gt;&lt;/th&gt;</w:t>
        </w:r>
      </w:ins>
      <w:ins w:id="1480" w:author="Kousalya.Palanisamy" w:date="2020-09-19T14:51:45Z">
        <w:r>
          <w:rPr>
            <w:rStyle w:val="6"/>
            <w:rFonts w:hint="default"/>
          </w:rPr>
          <w:tab/>
        </w:r>
      </w:ins>
      <w:ins w:id="1481" w:author="Kousalya.Palanisamy" w:date="2020-09-19T14:51:45Z">
        <w:r>
          <w:rPr>
            <w:rStyle w:val="6"/>
            <w:rFonts w:hint="default"/>
          </w:rPr>
          <w:t>&lt;/tr&gt;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82" w:author="Kousalya.Palanisamy" w:date="2020-09-19T14:51:45Z"/>
          <w:rStyle w:val="6"/>
          <w:rFonts w:hint="default"/>
        </w:rPr>
      </w:pPr>
      <w:ins w:id="1483" w:author="Kousalya.Palanisamy" w:date="2020-09-19T14:51:45Z">
        <w:r>
          <w:rPr>
            <w:rStyle w:val="6"/>
            <w:rFonts w:hint="default"/>
          </w:rPr>
          <w:tab/>
        </w:r>
      </w:ins>
      <w:ins w:id="1484" w:author="Kousalya.Palanisamy" w:date="2020-09-19T14:51:45Z">
        <w:r>
          <w:rPr>
            <w:rStyle w:val="6"/>
            <w:rFonts w:hint="default"/>
          </w:rPr>
          <w:t>&lt;/thead&gt;</w:t>
        </w:r>
      </w:ins>
      <w:ins w:id="1485" w:author="Kousalya.Palanisamy" w:date="2020-09-19T14:51:45Z">
        <w:r>
          <w:rPr>
            <w:rStyle w:val="6"/>
            <w:rFonts w:hint="default"/>
          </w:rPr>
          <w:tab/>
        </w:r>
      </w:ins>
      <w:ins w:id="1486" w:author="Kousalya.Palanisamy" w:date="2020-09-19T14:51:45Z">
        <w:r>
          <w:rPr>
            <w:rStyle w:val="6"/>
            <w:rFonts w:hint="default"/>
          </w:rPr>
          <w:t>&lt;tbody class = "tablebody"&gt;&lt;/tbody&gt;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87" w:author="Kousalya.Palanisamy" w:date="2020-09-19T14:51:45Z"/>
          <w:rStyle w:val="6"/>
          <w:rFonts w:hint="default"/>
        </w:rPr>
      </w:pPr>
      <w:ins w:id="1488" w:author="Kousalya.Palanisamy" w:date="2020-09-19T14:51:45Z">
        <w:r>
          <w:rPr>
            <w:rStyle w:val="6"/>
            <w:rFonts w:hint="default"/>
          </w:rPr>
          <w:t>&lt;/table&gt;&lt;/div&gt;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89" w:author="Kousalya.Palanisamy" w:date="2020-09-19T14:51:45Z"/>
          <w:rStyle w:val="6"/>
          <w:rFonts w:hint="default"/>
        </w:rPr>
      </w:pPr>
      <w:ins w:id="1490" w:author="Kousalya.Palanisamy" w:date="2020-09-19T14:51:45Z">
        <w:r>
          <w:rPr>
            <w:rStyle w:val="6"/>
            <w:rFonts w:hint="default"/>
          </w:rPr>
          <w:t>&lt;script type = "text/javascript" src = "day5.js"&gt;&lt;/script&gt;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91" w:author="Kousalya.Palanisamy" w:date="2020-09-19T14:51:45Z"/>
          <w:rStyle w:val="6"/>
          <w:rFonts w:hint="default"/>
        </w:rPr>
      </w:pPr>
      <w:ins w:id="1492" w:author="Kousalya.Palanisamy" w:date="2020-09-19T14:51:45Z">
        <w:r>
          <w:rPr>
            <w:rStyle w:val="6"/>
            <w:rFonts w:hint="default"/>
          </w:rPr>
          <w:t>&lt;/body&gt;</w:t>
        </w:r>
      </w:ins>
    </w:p>
    <w:p>
      <w:pPr>
        <w:keepNext w:val="0"/>
        <w:keepLines w:val="0"/>
        <w:widowControl w:val="0"/>
        <w:suppressLineNumbers/>
        <w:spacing w:before="0" w:beforeAutospacing="0" w:after="0" w:afterAutospacing="0" w:line="360" w:lineRule="auto"/>
        <w:ind w:left="0" w:right="0"/>
        <w:jc w:val="left"/>
        <w:rPr>
          <w:ins w:id="1493" w:author="Kousalya.Palanisamy" w:date="2020-09-18T19:18:59Z"/>
          <w:rStyle w:val="6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  <w:rPrChange w:id="1494" w:author="Kousalya.Palanisamy" w:date="2020-09-19T11:36:43Z">
            <w:rPr>
              <w:ins w:id="1495" w:author="Kousalya.Palanisamy" w:date="2020-09-18T19:18:59Z"/>
              <w:rFonts w:hint="default" w:ascii="Times New Roman" w:hAnsi="Times New Roman" w:eastAsia="SimSun" w:cs="Times New Roman"/>
              <w:b/>
              <w:kern w:val="2"/>
              <w:sz w:val="30"/>
              <w:szCs w:val="30"/>
              <w:lang w:val="en-US" w:eastAsia="zh-CN" w:bidi="ar"/>
            </w:rPr>
          </w:rPrChange>
        </w:rPr>
      </w:pPr>
      <w:ins w:id="1496" w:author="Kousalya.Palanisamy" w:date="2020-09-19T14:51:45Z">
        <w:r>
          <w:rPr>
            <w:rStyle w:val="6"/>
            <w:rFonts w:hint="default"/>
          </w:rPr>
          <w:t>&lt;/html&gt;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497" w:author="Kousalya.Palanisamy" w:date="2020-09-19T11:36:33Z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</w:rPr>
      </w:pPr>
      <w:ins w:id="1498" w:author="Kousalya.Palanisamy" w:date="2020-09-18T19:21:05Z">
        <w:r>
          <w:rPr>
            <w:rFonts w:hint="default" w:cs="Times New Roman"/>
            <w:b/>
            <w:kern w:val="2"/>
            <w:sz w:val="30"/>
            <w:szCs w:val="30"/>
            <w:lang w:val="en-US" w:eastAsia="zh-CN" w:bidi="ar"/>
          </w:rPr>
          <w:t>Day6</w:t>
        </w:r>
      </w:ins>
      <w:ins w:id="1499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.js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00" w:author="Kousalya.Palanisamy" w:date="2020-09-19T14:52:14Z"/>
          <w:rStyle w:val="6"/>
          <w:rFonts w:hint="default"/>
        </w:rPr>
      </w:pPr>
      <w:ins w:id="1501" w:author="Kousalya.Palanisamy" w:date="2020-09-19T14:52:14Z">
        <w:r>
          <w:rPr>
            <w:rStyle w:val="6"/>
            <w:rFonts w:hint="default"/>
          </w:rPr>
          <w:t>window.onload = function(){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02" w:author="Kousalya.Palanisamy" w:date="2020-09-19T14:52:14Z"/>
          <w:rStyle w:val="6"/>
          <w:rFonts w:hint="default"/>
        </w:rPr>
      </w:pPr>
      <w:ins w:id="1503" w:author="Kousalya.Palanisamy" w:date="2020-09-19T14:52:14Z">
        <w:r>
          <w:rPr>
            <w:rStyle w:val="6"/>
            <w:rFonts w:hint="default"/>
          </w:rPr>
          <w:t>let busInfo = [];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05" w:author="Kousalya.Palanisamy" w:date="2020-09-19T14:52:14Z"/>
          <w:rStyle w:val="6"/>
          <w:rFonts w:hint="default"/>
        </w:rPr>
        <w:pPrChange w:id="1504" w:author="Kousalya.Palanisamy" w:date="2020-09-19T14:53:37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06" w:author="Kousalya.Palanisamy" w:date="2020-09-19T14:52:14Z">
        <w:r>
          <w:rPr>
            <w:rStyle w:val="6"/>
            <w:rFonts w:hint="default"/>
          </w:rPr>
          <w:t>if(localStorage.getItem("busInfo") == null){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08" w:author="Kousalya.Palanisamy" w:date="2020-09-19T14:52:14Z"/>
          <w:rStyle w:val="6"/>
          <w:rFonts w:hint="default"/>
        </w:rPr>
        <w:pPrChange w:id="1507" w:author="Kousalya.Palanisamy" w:date="2020-09-19T14:53:37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09" w:author="Kousalya.Palanisamy" w:date="2020-09-19T14:52:14Z">
        <w:r>
          <w:rPr>
            <w:rStyle w:val="6"/>
            <w:rFonts w:hint="default"/>
          </w:rPr>
          <w:tab/>
        </w:r>
      </w:ins>
      <w:ins w:id="1510" w:author="Kousalya.Palanisamy" w:date="2020-09-19T14:52:14Z">
        <w:r>
          <w:rPr>
            <w:rStyle w:val="6"/>
            <w:rFonts w:hint="default"/>
          </w:rPr>
          <w:t>localStorage.setItem("busInfo", JSON.stringify(busInfo));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12" w:author="Kousalya.Palanisamy" w:date="2020-09-19T14:52:14Z"/>
          <w:rStyle w:val="6"/>
          <w:rFonts w:hint="default"/>
        </w:rPr>
        <w:pPrChange w:id="1511" w:author="Kousalya.Palanisamy" w:date="2020-09-19T14:53:37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13" w:author="Kousalya.Palanisamy" w:date="2020-09-19T14:52:14Z">
        <w:r>
          <w:rPr>
            <w:rStyle w:val="6"/>
            <w:rFonts w:hint="default"/>
          </w:rPr>
          <w:t>}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15" w:author="Kousalya.Palanisamy" w:date="2020-09-19T14:52:14Z"/>
          <w:rStyle w:val="6"/>
          <w:rFonts w:hint="default"/>
        </w:rPr>
        <w:pPrChange w:id="1514" w:author="Kousalya.Palanisamy" w:date="2020-09-19T14:53:37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16" w:author="Kousalya.Palanisamy" w:date="2020-09-19T14:52:14Z">
        <w:r>
          <w:rPr>
            <w:rStyle w:val="6"/>
            <w:rFonts w:hint="default"/>
          </w:rPr>
          <w:t>busInfo = JSON.parse(localStorage.getItem("busInfo"));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18" w:author="Kousalya.Palanisamy" w:date="2020-09-19T14:52:14Z"/>
          <w:rStyle w:val="6"/>
          <w:rFonts w:hint="default"/>
        </w:rPr>
        <w:pPrChange w:id="1517" w:author="Kousalya.Palanisamy" w:date="2020-09-19T14:53:37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19" w:author="Kousalya.Palanisamy" w:date="2020-09-19T14:52:14Z">
        <w:r>
          <w:rPr>
            <w:rStyle w:val="6"/>
            <w:rFonts w:hint="default"/>
          </w:rPr>
          <w:t>display(busInfo);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420"/>
        <w:jc w:val="both"/>
        <w:rPr>
          <w:ins w:id="1521" w:author="Kousalya.Palanisamy" w:date="2020-09-19T14:52:14Z"/>
          <w:rStyle w:val="6"/>
          <w:rFonts w:hint="default"/>
        </w:rPr>
        <w:pPrChange w:id="1520" w:author="Kousalya.Palanisamy" w:date="2020-09-19T14:53:46Z">
          <w:pPr>
            <w:keepNext w:val="0"/>
            <w:keepLines w:val="0"/>
            <w:widowControl/>
            <w:suppressLineNumbers w:val="0"/>
            <w:spacing w:before="0" w:beforeAutospacing="0" w:after="0" w:afterAutospacing="0" w:line="360" w:lineRule="auto"/>
            <w:ind w:left="0" w:right="0"/>
            <w:jc w:val="both"/>
          </w:pPr>
        </w:pPrChange>
      </w:pPr>
      <w:ins w:id="1522" w:author="Kousalya.Palanisamy" w:date="2020-09-19T14:52:14Z">
        <w:r>
          <w:rPr>
            <w:rStyle w:val="6"/>
            <w:rFonts w:hint="default"/>
          </w:rPr>
          <w:t>localStorage.setItem("busInfo",JSON.stringify(busInfo));};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23" w:author="Kousalya.Palanisamy" w:date="2020-09-19T14:52:14Z"/>
          <w:rStyle w:val="6"/>
          <w:rFonts w:hint="default"/>
        </w:rPr>
      </w:pPr>
      <w:ins w:id="1524" w:author="Kousalya.Palanisamy" w:date="2020-09-19T14:52:14Z">
        <w:r>
          <w:rPr>
            <w:rStyle w:val="6"/>
            <w:rFonts w:hint="default"/>
          </w:rPr>
          <w:t>function display(info){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25" w:author="Kousalya.Palanisamy" w:date="2020-09-19T14:52:14Z"/>
          <w:rStyle w:val="6"/>
          <w:rFonts w:hint="default"/>
        </w:rPr>
      </w:pPr>
      <w:ins w:id="1526" w:author="Kousalya.Palanisamy" w:date="2020-09-19T14:52:14Z">
        <w:r>
          <w:rPr>
            <w:rStyle w:val="6"/>
            <w:rFonts w:hint="default"/>
          </w:rPr>
          <w:tab/>
        </w:r>
      </w:ins>
      <w:ins w:id="1527" w:author="Kousalya.Palanisamy" w:date="2020-09-19T14:52:14Z">
        <w:r>
          <w:rPr>
            <w:rStyle w:val="6"/>
            <w:rFonts w:hint="default"/>
          </w:rPr>
          <w:t>let tabledata 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28" w:author="Kousalya.Palanisamy" w:date="2020-09-19T14:52:14Z"/>
          <w:rStyle w:val="6"/>
          <w:rFonts w:hint="default"/>
        </w:rPr>
      </w:pPr>
      <w:ins w:id="1529" w:author="Kousalya.Palanisamy" w:date="2020-09-19T14:52:14Z">
        <w:r>
          <w:rPr>
            <w:rStyle w:val="6"/>
            <w:rFonts w:hint="default"/>
          </w:rPr>
          <w:tab/>
        </w:r>
      </w:ins>
      <w:ins w:id="1530" w:author="Kousalya.Palanisamy" w:date="2020-09-19T14:52:14Z">
        <w:r>
          <w:rPr>
            <w:rStyle w:val="6"/>
            <w:rFonts w:hint="default"/>
          </w:rPr>
          <w:t>info.forEach(function(inf,index){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31" w:author="Kousalya.Palanisamy" w:date="2020-09-19T14:54:41Z"/>
          <w:rStyle w:val="6"/>
          <w:rFonts w:hint="default"/>
        </w:rPr>
      </w:pPr>
      <w:ins w:id="1532" w:author="Kousalya.Palanisamy" w:date="2020-09-19T14:52:14Z">
        <w:r>
          <w:rPr>
            <w:rStyle w:val="6"/>
            <w:rFonts w:hint="default"/>
          </w:rPr>
          <w:tab/>
        </w:r>
      </w:ins>
      <w:ins w:id="1533" w:author="Kousalya.Palanisamy" w:date="2020-09-19T14:52:14Z">
        <w:r>
          <w:rPr>
            <w:rStyle w:val="6"/>
            <w:rFonts w:hint="default"/>
          </w:rPr>
          <w:tab/>
        </w:r>
      </w:ins>
      <w:ins w:id="1534" w:author="Kousalya.Palanisamy" w:date="2020-09-19T14:52:14Z">
        <w:r>
          <w:rPr>
            <w:rStyle w:val="6"/>
            <w:rFonts w:hint="default"/>
          </w:rPr>
          <w:t>let cur_row =`&lt;tr&gt;&lt;td&gt;${index+1}&lt;/td&gt;&lt;td&gt;${inf.name}&lt;/td&gt;&lt;td&gt;${inf.source}&lt;/td&gt;&lt;td&gt;${inf.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35" w:author="Kousalya.Palanisamy" w:date="2020-09-19T14:52:14Z"/>
          <w:rStyle w:val="6"/>
          <w:rFonts w:hint="default"/>
        </w:rPr>
      </w:pPr>
      <w:ins w:id="1536" w:author="Kousalya.Palanisamy" w:date="2020-09-19T14:52:14Z">
        <w:r>
          <w:rPr>
            <w:rStyle w:val="6"/>
            <w:rFonts w:hint="default"/>
          </w:rPr>
          <w:t>destination}&lt;/td&gt;&lt;td&gt;${inf.number}&lt;/td&gt;&lt;td&gt;${inf.capacity}&lt;/td&gt;&lt;td  onclick="deleter(${index})"&gt;❌&lt;/td&gt;&lt;/tr&gt;`;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37" w:author="Kousalya.Palanisamy" w:date="2020-09-19T14:52:14Z"/>
          <w:rStyle w:val="6"/>
          <w:rFonts w:hint="default"/>
        </w:rPr>
      </w:pPr>
      <w:ins w:id="1538" w:author="Kousalya.Palanisamy" w:date="2020-09-19T14:52:14Z">
        <w:r>
          <w:rPr>
            <w:rStyle w:val="6"/>
            <w:rFonts w:hint="default"/>
          </w:rPr>
          <w:tab/>
        </w:r>
      </w:ins>
      <w:ins w:id="1539" w:author="Kousalya.Palanisamy" w:date="2020-09-19T14:52:14Z">
        <w:r>
          <w:rPr>
            <w:rStyle w:val="6"/>
            <w:rFonts w:hint="default"/>
          </w:rPr>
          <w:tab/>
        </w:r>
      </w:ins>
      <w:ins w:id="1540" w:author="Kousalya.Palanisamy" w:date="2020-09-19T14:52:14Z">
        <w:r>
          <w:rPr>
            <w:rStyle w:val="6"/>
            <w:rFonts w:hint="default"/>
          </w:rPr>
          <w:t>tabledata+=cur_row;</w:t>
        </w:r>
      </w:ins>
      <w:ins w:id="1541" w:author="Kousalya.Palanisamy" w:date="2020-09-19T14:52:14Z">
        <w:r>
          <w:rPr>
            <w:rStyle w:val="6"/>
            <w:rFonts w:hint="default"/>
          </w:rPr>
          <w:tab/>
        </w:r>
      </w:ins>
      <w:ins w:id="1542" w:author="Kousalya.Palanisamy" w:date="2020-09-19T14:52:14Z">
        <w:r>
          <w:rPr>
            <w:rStyle w:val="6"/>
            <w:rFonts w:hint="default"/>
          </w:rPr>
          <w:t>});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43" w:author="Kousalya.Palanisamy" w:date="2020-09-19T14:52:14Z"/>
          <w:rStyle w:val="6"/>
          <w:rFonts w:hint="default"/>
        </w:rPr>
      </w:pPr>
      <w:ins w:id="1544" w:author="Kousalya.Palanisamy" w:date="2020-09-19T14:52:14Z">
        <w:r>
          <w:rPr>
            <w:rStyle w:val="6"/>
            <w:rFonts w:hint="default"/>
          </w:rPr>
          <w:tab/>
        </w:r>
      </w:ins>
      <w:ins w:id="1545" w:author="Kousalya.Palanisamy" w:date="2020-09-19T14:52:14Z">
        <w:r>
          <w:rPr>
            <w:rStyle w:val="6"/>
            <w:rFonts w:hint="default"/>
          </w:rPr>
          <w:t>document.getElementsByTagName("tbody")[0].innerHTML = tabledata;</w:t>
        </w:r>
      </w:ins>
      <w:ins w:id="1546" w:author="Kousalya.Palanisamy" w:date="2020-09-19T14:55:03Z">
        <w:r>
          <w:rPr>
            <w:rStyle w:val="6"/>
            <w:rFonts w:hint="default"/>
            <w:lang w:val="en-US"/>
          </w:rPr>
          <w:tab/>
        </w:r>
      </w:ins>
      <w:ins w:id="1547" w:author="Kousalya.Palanisamy" w:date="2020-09-19T14:52:14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48" w:author="Kousalya.Palanisamy" w:date="2020-09-19T14:52:14Z"/>
          <w:rStyle w:val="6"/>
          <w:rFonts w:hint="default"/>
        </w:rPr>
      </w:pPr>
      <w:ins w:id="1549" w:author="Kousalya.Palanisamy" w:date="2020-09-19T14:52:14Z">
        <w:r>
          <w:rPr>
            <w:rStyle w:val="6"/>
            <w:rFonts w:hint="default"/>
          </w:rPr>
          <w:t>function addrecord(e){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50" w:author="Kousalya.Palanisamy" w:date="2020-09-19T14:52:14Z"/>
          <w:rStyle w:val="6"/>
          <w:rFonts w:hint="default"/>
        </w:rPr>
      </w:pPr>
      <w:ins w:id="1551" w:author="Kousalya.Palanisamy" w:date="2020-09-19T14:52:14Z">
        <w:r>
          <w:rPr>
            <w:rStyle w:val="6"/>
            <w:rFonts w:hint="default"/>
          </w:rPr>
          <w:tab/>
        </w:r>
      </w:ins>
      <w:ins w:id="1552" w:author="Kousalya.Palanisamy" w:date="2020-09-19T14:52:14Z">
        <w:r>
          <w:rPr>
            <w:rStyle w:val="6"/>
            <w:rFonts w:hint="default"/>
          </w:rPr>
          <w:t>e.preventDefault();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53" w:author="Kousalya.Palanisamy" w:date="2020-09-19T14:52:14Z"/>
          <w:rStyle w:val="6"/>
          <w:rFonts w:hint="default"/>
        </w:rPr>
      </w:pPr>
      <w:ins w:id="1554" w:author="Kousalya.Palanisamy" w:date="2020-09-19T14:52:14Z">
        <w:r>
          <w:rPr>
            <w:rStyle w:val="6"/>
            <w:rFonts w:hint="default"/>
          </w:rPr>
          <w:tab/>
        </w:r>
      </w:ins>
      <w:ins w:id="1555" w:author="Kousalya.Palanisamy" w:date="2020-09-19T14:52:14Z">
        <w:r>
          <w:rPr>
            <w:rStyle w:val="6"/>
            <w:rFonts w:hint="default"/>
          </w:rPr>
          <w:t>let newdata={};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56" w:author="Kousalya.Palanisamy" w:date="2020-09-19T14:52:14Z"/>
          <w:rStyle w:val="6"/>
          <w:rFonts w:hint="default"/>
        </w:rPr>
      </w:pPr>
      <w:ins w:id="1557" w:author="Kousalya.Palanisamy" w:date="2020-09-19T14:52:14Z">
        <w:r>
          <w:rPr>
            <w:rStyle w:val="6"/>
            <w:rFonts w:hint="default"/>
          </w:rPr>
          <w:tab/>
        </w:r>
      </w:ins>
      <w:ins w:id="1558" w:author="Kousalya.Palanisamy" w:date="2020-09-19T14:52:14Z">
        <w:r>
          <w:rPr>
            <w:rStyle w:val="6"/>
            <w:rFonts w:hint="default"/>
          </w:rPr>
          <w:t>newdata.name = document.getElementById("name").value;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59" w:author="Kousalya.Palanisamy" w:date="2020-09-19T14:52:14Z"/>
          <w:rStyle w:val="6"/>
          <w:rFonts w:hint="default"/>
        </w:rPr>
      </w:pPr>
      <w:ins w:id="1560" w:author="Kousalya.Palanisamy" w:date="2020-09-19T14:52:14Z">
        <w:r>
          <w:rPr>
            <w:rStyle w:val="6"/>
            <w:rFonts w:hint="default"/>
          </w:rPr>
          <w:tab/>
        </w:r>
      </w:ins>
      <w:ins w:id="1561" w:author="Kousalya.Palanisamy" w:date="2020-09-19T14:52:14Z">
        <w:r>
          <w:rPr>
            <w:rStyle w:val="6"/>
            <w:rFonts w:hint="default"/>
          </w:rPr>
          <w:t>newdata.source = document.getElementById("source").value;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62" w:author="Kousalya.Palanisamy" w:date="2020-09-19T14:52:14Z"/>
          <w:rStyle w:val="6"/>
          <w:rFonts w:hint="default"/>
        </w:rPr>
      </w:pPr>
      <w:ins w:id="1563" w:author="Kousalya.Palanisamy" w:date="2020-09-19T14:52:14Z">
        <w:r>
          <w:rPr>
            <w:rStyle w:val="6"/>
            <w:rFonts w:hint="default"/>
          </w:rPr>
          <w:tab/>
        </w:r>
      </w:ins>
      <w:ins w:id="1564" w:author="Kousalya.Palanisamy" w:date="2020-09-19T14:52:14Z">
        <w:r>
          <w:rPr>
            <w:rStyle w:val="6"/>
            <w:rFonts w:hint="default"/>
          </w:rPr>
          <w:t>newdata.destination = document.getElementById("destination").value;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65" w:author="Kousalya.Palanisamy" w:date="2020-09-19T14:52:14Z"/>
          <w:rStyle w:val="6"/>
          <w:rFonts w:hint="default"/>
        </w:rPr>
      </w:pPr>
      <w:ins w:id="1566" w:author="Kousalya.Palanisamy" w:date="2020-09-19T14:52:14Z">
        <w:r>
          <w:rPr>
            <w:rStyle w:val="6"/>
            <w:rFonts w:hint="default"/>
          </w:rPr>
          <w:tab/>
        </w:r>
      </w:ins>
      <w:ins w:id="1567" w:author="Kousalya.Palanisamy" w:date="2020-09-19T14:52:14Z">
        <w:r>
          <w:rPr>
            <w:rStyle w:val="6"/>
            <w:rFonts w:hint="default"/>
          </w:rPr>
          <w:t>newdata.number = Number(document.getElementById("num").value);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68" w:author="Kousalya.Palanisamy" w:date="2020-09-19T14:52:14Z"/>
          <w:rStyle w:val="6"/>
          <w:rFonts w:hint="default"/>
        </w:rPr>
      </w:pPr>
      <w:ins w:id="1569" w:author="Kousalya.Palanisamy" w:date="2020-09-19T14:52:14Z">
        <w:r>
          <w:rPr>
            <w:rStyle w:val="6"/>
            <w:rFonts w:hint="default"/>
          </w:rPr>
          <w:tab/>
        </w:r>
      </w:ins>
      <w:ins w:id="1570" w:author="Kousalya.Palanisamy" w:date="2020-09-19T14:52:14Z">
        <w:r>
          <w:rPr>
            <w:rStyle w:val="6"/>
            <w:rFonts w:hint="default"/>
          </w:rPr>
          <w:t>newdata.capacity = Number(document.getElementById("capacity").value);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71" w:author="Kousalya.Palanisamy" w:date="2020-09-19T14:52:14Z"/>
          <w:rStyle w:val="6"/>
          <w:rFonts w:hint="default"/>
        </w:rPr>
      </w:pPr>
      <w:ins w:id="1572" w:author="Kousalya.Palanisamy" w:date="2020-09-19T14:52:14Z">
        <w:r>
          <w:rPr>
            <w:rStyle w:val="6"/>
            <w:rFonts w:hint="default"/>
          </w:rPr>
          <w:tab/>
        </w:r>
      </w:ins>
      <w:ins w:id="1573" w:author="Kousalya.Palanisamy" w:date="2020-09-19T14:52:14Z">
        <w:r>
          <w:rPr>
            <w:rStyle w:val="6"/>
            <w:rFonts w:hint="default"/>
          </w:rPr>
          <w:t>let busInfo = JSON.parse(localStorage.getItem("busInfo"));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74" w:author="Kousalya.Palanisamy" w:date="2020-09-19T14:52:14Z"/>
          <w:rStyle w:val="6"/>
          <w:rFonts w:hint="default"/>
        </w:rPr>
      </w:pPr>
      <w:ins w:id="1575" w:author="Kousalya.Palanisamy" w:date="2020-09-19T14:52:14Z">
        <w:r>
          <w:rPr>
            <w:rStyle w:val="6"/>
            <w:rFonts w:hint="default"/>
          </w:rPr>
          <w:tab/>
        </w:r>
      </w:ins>
      <w:ins w:id="1576" w:author="Kousalya.Palanisamy" w:date="2020-09-19T14:52:14Z">
        <w:r>
          <w:rPr>
            <w:rStyle w:val="6"/>
            <w:rFonts w:hint="default"/>
          </w:rPr>
          <w:t>busInfo.push(newdata);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77" w:author="Kousalya.Palanisamy" w:date="2020-09-19T14:52:14Z"/>
          <w:rStyle w:val="6"/>
          <w:rFonts w:hint="default"/>
        </w:rPr>
      </w:pPr>
      <w:ins w:id="1578" w:author="Kousalya.Palanisamy" w:date="2020-09-19T14:52:14Z">
        <w:r>
          <w:rPr>
            <w:rStyle w:val="6"/>
            <w:rFonts w:hint="default"/>
          </w:rPr>
          <w:tab/>
        </w:r>
      </w:ins>
      <w:ins w:id="1579" w:author="Kousalya.Palanisamy" w:date="2020-09-19T14:52:14Z">
        <w:r>
          <w:rPr>
            <w:rStyle w:val="6"/>
            <w:rFonts w:hint="default"/>
          </w:rPr>
          <w:t>localStorage.setItem("busInfo",JSON.stringify(busInfo));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80" w:author="Kousalya.Palanisamy" w:date="2020-09-19T14:52:14Z"/>
          <w:rStyle w:val="6"/>
          <w:rFonts w:hint="default"/>
        </w:rPr>
      </w:pPr>
      <w:ins w:id="1581" w:author="Kousalya.Palanisamy" w:date="2020-09-19T14:52:14Z">
        <w:r>
          <w:rPr>
            <w:rStyle w:val="6"/>
            <w:rFonts w:hint="default"/>
          </w:rPr>
          <w:tab/>
        </w:r>
      </w:ins>
      <w:ins w:id="1582" w:author="Kousalya.Palanisamy" w:date="2020-09-19T14:52:14Z">
        <w:r>
          <w:rPr>
            <w:rStyle w:val="6"/>
            <w:rFonts w:hint="default"/>
          </w:rPr>
          <w:t>display(busInfo);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83" w:author="Kousalya.Palanisamy" w:date="2020-09-19T14:52:14Z"/>
          <w:rStyle w:val="6"/>
          <w:rFonts w:hint="default"/>
        </w:rPr>
      </w:pPr>
      <w:ins w:id="1584" w:author="Kousalya.Palanisamy" w:date="2020-09-19T14:52:14Z">
        <w:r>
          <w:rPr>
            <w:rStyle w:val="6"/>
            <w:rFonts w:hint="default"/>
          </w:rPr>
          <w:tab/>
        </w:r>
      </w:ins>
      <w:ins w:id="1585" w:author="Kousalya.Palanisamy" w:date="2020-09-19T14:52:14Z">
        <w:r>
          <w:rPr>
            <w:rStyle w:val="6"/>
            <w:rFonts w:hint="default"/>
          </w:rPr>
          <w:t>document.getElementById("name").value="";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86" w:author="Kousalya.Palanisamy" w:date="2020-09-19T14:52:14Z"/>
          <w:rStyle w:val="6"/>
          <w:rFonts w:hint="default"/>
        </w:rPr>
      </w:pPr>
      <w:ins w:id="1587" w:author="Kousalya.Palanisamy" w:date="2020-09-19T14:52:14Z">
        <w:r>
          <w:rPr>
            <w:rStyle w:val="6"/>
            <w:rFonts w:hint="default"/>
          </w:rPr>
          <w:tab/>
        </w:r>
      </w:ins>
      <w:ins w:id="1588" w:author="Kousalya.Palanisamy" w:date="2020-09-19T14:52:14Z">
        <w:r>
          <w:rPr>
            <w:rStyle w:val="6"/>
            <w:rFonts w:hint="default"/>
          </w:rPr>
          <w:t>document.getElementById("source").value="";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89" w:author="Kousalya.Palanisamy" w:date="2020-09-19T14:52:14Z"/>
          <w:rStyle w:val="6"/>
          <w:rFonts w:hint="default"/>
        </w:rPr>
      </w:pPr>
      <w:ins w:id="1590" w:author="Kousalya.Palanisamy" w:date="2020-09-19T14:52:14Z">
        <w:r>
          <w:rPr>
            <w:rStyle w:val="6"/>
            <w:rFonts w:hint="default"/>
          </w:rPr>
          <w:tab/>
        </w:r>
      </w:ins>
      <w:ins w:id="1591" w:author="Kousalya.Palanisamy" w:date="2020-09-19T14:52:14Z">
        <w:r>
          <w:rPr>
            <w:rStyle w:val="6"/>
            <w:rFonts w:hint="default"/>
          </w:rPr>
          <w:t>document.getElementById("destination").value="";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92" w:author="Kousalya.Palanisamy" w:date="2020-09-19T14:52:14Z"/>
          <w:rStyle w:val="6"/>
          <w:rFonts w:hint="default"/>
        </w:rPr>
      </w:pPr>
      <w:ins w:id="1593" w:author="Kousalya.Palanisamy" w:date="2020-09-19T14:52:14Z">
        <w:r>
          <w:rPr>
            <w:rStyle w:val="6"/>
            <w:rFonts w:hint="default"/>
          </w:rPr>
          <w:tab/>
        </w:r>
      </w:ins>
      <w:ins w:id="1594" w:author="Kousalya.Palanisamy" w:date="2020-09-19T14:52:14Z">
        <w:r>
          <w:rPr>
            <w:rStyle w:val="6"/>
            <w:rFonts w:hint="default"/>
          </w:rPr>
          <w:t>document.getElementById("num").value="";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595" w:author="Kousalya.Palanisamy" w:date="2020-09-19T14:52:14Z"/>
          <w:rStyle w:val="6"/>
          <w:rFonts w:hint="default"/>
        </w:rPr>
      </w:pPr>
      <w:ins w:id="1596" w:author="Kousalya.Palanisamy" w:date="2020-09-19T14:52:14Z">
        <w:r>
          <w:rPr>
            <w:rStyle w:val="6"/>
            <w:rFonts w:hint="default"/>
          </w:rPr>
          <w:tab/>
        </w:r>
      </w:ins>
      <w:ins w:id="1597" w:author="Kousalya.Palanisamy" w:date="2020-09-19T14:52:14Z">
        <w:r>
          <w:rPr>
            <w:rStyle w:val="6"/>
            <w:rFonts w:hint="default"/>
          </w:rPr>
          <w:t>document.getElementById("capacity").value="";</w:t>
        </w:r>
      </w:ins>
      <w:ins w:id="1598" w:author="Kousalya.Palanisamy" w:date="2020-09-19T14:55:25Z">
        <w:r>
          <w:rPr>
            <w:rStyle w:val="6"/>
            <w:rFonts w:hint="default"/>
            <w:lang w:val="en-US"/>
          </w:rPr>
          <w:tab/>
        </w:r>
      </w:ins>
      <w:ins w:id="1599" w:author="Kousalya.Palanisamy" w:date="2020-09-19T14:52:14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00" w:author="Kousalya.Palanisamy" w:date="2020-09-19T14:52:14Z"/>
          <w:rStyle w:val="6"/>
          <w:rFonts w:hint="default"/>
        </w:rPr>
      </w:pPr>
      <w:ins w:id="1601" w:author="Kousalya.Palanisamy" w:date="2020-09-19T14:52:14Z">
        <w:r>
          <w:rPr>
            <w:rStyle w:val="6"/>
            <w:rFonts w:hint="default"/>
          </w:rPr>
          <w:t>function search(){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02" w:author="Kousalya.Palanisamy" w:date="2020-09-19T14:52:14Z"/>
          <w:rStyle w:val="6"/>
          <w:rFonts w:hint="default"/>
        </w:rPr>
      </w:pPr>
      <w:ins w:id="1603" w:author="Kousalya.Palanisamy" w:date="2020-09-19T14:52:14Z">
        <w:r>
          <w:rPr>
            <w:rStyle w:val="6"/>
            <w:rFonts w:hint="default"/>
          </w:rPr>
          <w:tab/>
        </w:r>
      </w:ins>
      <w:ins w:id="1604" w:author="Kousalya.Palanisamy" w:date="2020-09-19T14:52:14Z">
        <w:r>
          <w:rPr>
            <w:rStyle w:val="6"/>
            <w:rFonts w:hint="default"/>
          </w:rPr>
          <w:t>busInfo = JSON.parse(localStorage.getItem("busInfo"));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05" w:author="Kousalya.Palanisamy" w:date="2020-09-19T14:52:14Z"/>
          <w:rStyle w:val="6"/>
          <w:rFonts w:hint="default"/>
        </w:rPr>
      </w:pPr>
      <w:ins w:id="1606" w:author="Kousalya.Palanisamy" w:date="2020-09-19T14:52:14Z">
        <w:r>
          <w:rPr>
            <w:rStyle w:val="6"/>
            <w:rFonts w:hint="default"/>
          </w:rPr>
          <w:tab/>
        </w:r>
      </w:ins>
      <w:ins w:id="1607" w:author="Kousalya.Palanisamy" w:date="2020-09-19T14:52:14Z">
        <w:r>
          <w:rPr>
            <w:rStyle w:val="6"/>
            <w:rFonts w:hint="default"/>
          </w:rPr>
          <w:t>let val1 = document.getElementById("srchSource").value;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08" w:author="Kousalya.Palanisamy" w:date="2020-09-19T14:52:14Z"/>
          <w:rStyle w:val="6"/>
          <w:rFonts w:hint="default"/>
        </w:rPr>
      </w:pPr>
      <w:ins w:id="1609" w:author="Kousalya.Palanisamy" w:date="2020-09-19T14:52:14Z">
        <w:r>
          <w:rPr>
            <w:rStyle w:val="6"/>
            <w:rFonts w:hint="default"/>
          </w:rPr>
          <w:tab/>
        </w:r>
      </w:ins>
      <w:ins w:id="1610" w:author="Kousalya.Palanisamy" w:date="2020-09-19T14:52:14Z">
        <w:r>
          <w:rPr>
            <w:rStyle w:val="6"/>
            <w:rFonts w:hint="default"/>
          </w:rPr>
          <w:t>let val2 = document.getElementById("srchDestination").value;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11" w:author="Kousalya.Palanisamy" w:date="2020-09-19T14:52:14Z"/>
          <w:rStyle w:val="6"/>
          <w:rFonts w:hint="default"/>
        </w:rPr>
      </w:pPr>
      <w:ins w:id="1612" w:author="Kousalya.Palanisamy" w:date="2020-09-19T14:52:14Z">
        <w:r>
          <w:rPr>
            <w:rStyle w:val="6"/>
            <w:rFonts w:hint="default"/>
          </w:rPr>
          <w:tab/>
        </w:r>
      </w:ins>
      <w:ins w:id="1613" w:author="Kousalya.Palanisamy" w:date="2020-09-19T14:52:14Z">
        <w:r>
          <w:rPr>
            <w:rStyle w:val="6"/>
            <w:rFonts w:hint="default"/>
          </w:rPr>
          <w:t>let filteredRows = busInfo.filter(function(flt){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14" w:author="Kousalya.Palanisamy" w:date="2020-09-19T14:52:14Z"/>
          <w:rStyle w:val="6"/>
          <w:rFonts w:hint="default"/>
        </w:rPr>
      </w:pPr>
      <w:ins w:id="1615" w:author="Kousalya.Palanisamy" w:date="2020-09-19T14:52:14Z">
        <w:r>
          <w:rPr>
            <w:rStyle w:val="6"/>
            <w:rFonts w:hint="default"/>
          </w:rPr>
          <w:tab/>
        </w:r>
      </w:ins>
      <w:ins w:id="1616" w:author="Kousalya.Palanisamy" w:date="2020-09-19T14:52:14Z">
        <w:r>
          <w:rPr>
            <w:rStyle w:val="6"/>
            <w:rFonts w:hint="default"/>
          </w:rPr>
          <w:tab/>
        </w:r>
      </w:ins>
      <w:ins w:id="1617" w:author="Kousalya.Palanisamy" w:date="2020-09-19T14:52:14Z">
        <w:r>
          <w:rPr>
            <w:rStyle w:val="6"/>
            <w:rFonts w:hint="default"/>
          </w:rPr>
          <w:t>return (flt.source.toUpperCase().indexOf(val1.toUpperCase()) != -1 &amp;&amp; flt.destination.</w:t>
        </w:r>
      </w:ins>
      <w:ins w:id="1618" w:author="Kousalya.Palanisamy" w:date="2020-09-19T14:55:47Z">
        <w:r>
          <w:rPr>
            <w:rStyle w:val="6"/>
            <w:rFonts w:hint="default"/>
            <w:lang w:val="en-US"/>
          </w:rPr>
          <w:t xml:space="preserve"> </w:t>
        </w:r>
      </w:ins>
      <w:ins w:id="1619" w:author="Kousalya.Palanisamy" w:date="2020-09-19T14:52:14Z">
        <w:r>
          <w:rPr>
            <w:rStyle w:val="6"/>
            <w:rFonts w:hint="default"/>
          </w:rPr>
          <w:t>toUpperCase().</w:t>
        </w:r>
      </w:ins>
      <w:ins w:id="1620" w:author="Kousalya.Palanisamy" w:date="2020-09-19T14:55:57Z">
        <w:r>
          <w:rPr>
            <w:rStyle w:val="6"/>
            <w:rFonts w:hint="default"/>
            <w:lang w:val="en-US"/>
          </w:rPr>
          <w:t xml:space="preserve"> </w:t>
        </w:r>
      </w:ins>
      <w:ins w:id="1621" w:author="Kousalya.Palanisamy" w:date="2020-09-19T14:52:14Z">
        <w:r>
          <w:rPr>
            <w:rStyle w:val="6"/>
            <w:rFonts w:hint="default"/>
          </w:rPr>
          <w:t>indexOf</w:t>
        </w:r>
      </w:ins>
      <w:ins w:id="1622" w:author="Kousalya.Palanisamy" w:date="2020-09-19T14:56:06Z">
        <w:r>
          <w:rPr>
            <w:rStyle w:val="6"/>
            <w:rFonts w:hint="default"/>
            <w:lang w:val="en-US"/>
          </w:rPr>
          <w:t xml:space="preserve"> </w:t>
        </w:r>
      </w:ins>
      <w:ins w:id="1623" w:author="Kousalya.Palanisamy" w:date="2020-09-19T14:52:14Z">
        <w:r>
          <w:rPr>
            <w:rStyle w:val="6"/>
            <w:rFonts w:hint="default"/>
          </w:rPr>
          <w:t>(val2.toUpperCase()) != -1);</w:t>
        </w:r>
      </w:ins>
      <w:ins w:id="1624" w:author="Kousalya.Palanisamy" w:date="2020-09-19T14:56:14Z">
        <w:r>
          <w:rPr>
            <w:rStyle w:val="6"/>
            <w:rFonts w:hint="default"/>
            <w:lang w:val="en-US"/>
          </w:rPr>
          <w:tab/>
        </w:r>
      </w:ins>
      <w:ins w:id="1625" w:author="Kousalya.Palanisamy" w:date="2020-09-19T14:52:14Z">
        <w:r>
          <w:rPr>
            <w:rStyle w:val="6"/>
            <w:rFonts w:hint="default"/>
          </w:rPr>
          <w:tab/>
        </w:r>
      </w:ins>
      <w:ins w:id="1626" w:author="Kousalya.Palanisamy" w:date="2020-09-19T14:52:14Z">
        <w:r>
          <w:rPr>
            <w:rStyle w:val="6"/>
            <w:rFonts w:hint="default"/>
          </w:rPr>
          <w:t>});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27" w:author="Kousalya.Palanisamy" w:date="2020-09-19T14:52:14Z"/>
          <w:rStyle w:val="6"/>
          <w:rFonts w:hint="default"/>
        </w:rPr>
      </w:pPr>
      <w:ins w:id="1628" w:author="Kousalya.Palanisamy" w:date="2020-09-19T14:52:14Z">
        <w:r>
          <w:rPr>
            <w:rStyle w:val="6"/>
            <w:rFonts w:hint="default"/>
          </w:rPr>
          <w:tab/>
        </w:r>
      </w:ins>
      <w:ins w:id="1629" w:author="Kousalya.Palanisamy" w:date="2020-09-19T14:52:14Z">
        <w:r>
          <w:rPr>
            <w:rStyle w:val="6"/>
            <w:rFonts w:hint="default"/>
          </w:rPr>
          <w:t>display(filteredRows);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30" w:author="Kousalya.Palanisamy" w:date="2020-09-19T14:52:14Z"/>
          <w:rStyle w:val="6"/>
          <w:rFonts w:hint="default"/>
        </w:rPr>
      </w:pPr>
      <w:ins w:id="1631" w:author="Kousalya.Palanisamy" w:date="2020-09-19T14:52:14Z">
        <w:r>
          <w:rPr>
            <w:rStyle w:val="6"/>
            <w:rFonts w:hint="default"/>
          </w:rPr>
          <w:tab/>
        </w:r>
      </w:ins>
      <w:ins w:id="1632" w:author="Kousalya.Palanisamy" w:date="2020-09-19T14:52:14Z">
        <w:r>
          <w:rPr>
            <w:rStyle w:val="6"/>
            <w:rFonts w:hint="default"/>
          </w:rPr>
          <w:t>localStorage.setItem("busInfo",JSON.stringify(busInfo));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33" w:author="Kousalya.Palanisamy" w:date="2020-09-19T14:52:14Z"/>
          <w:rStyle w:val="6"/>
          <w:rFonts w:hint="default"/>
        </w:rPr>
      </w:pPr>
      <w:ins w:id="1634" w:author="Kousalya.Palanisamy" w:date="2020-09-19T14:52:14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35" w:author="Kousalya.Palanisamy" w:date="2020-09-19T14:52:14Z"/>
          <w:rStyle w:val="6"/>
          <w:rFonts w:hint="default"/>
        </w:rPr>
      </w:pPr>
      <w:ins w:id="1636" w:author="Kousalya.Palanisamy" w:date="2020-09-19T14:52:14Z">
        <w:r>
          <w:rPr>
            <w:rStyle w:val="6"/>
            <w:rFonts w:hint="default"/>
          </w:rPr>
          <w:t>function deleter(index){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37" w:author="Kousalya.Palanisamy" w:date="2020-09-19T14:52:14Z"/>
          <w:rStyle w:val="6"/>
          <w:rFonts w:hint="default"/>
        </w:rPr>
      </w:pPr>
      <w:ins w:id="1638" w:author="Kousalya.Palanisamy" w:date="2020-09-19T14:52:14Z">
        <w:r>
          <w:rPr>
            <w:rStyle w:val="6"/>
            <w:rFonts w:hint="default"/>
          </w:rPr>
          <w:tab/>
        </w:r>
      </w:ins>
      <w:ins w:id="1639" w:author="Kousalya.Palanisamy" w:date="2020-09-19T14:52:14Z">
        <w:r>
          <w:rPr>
            <w:rStyle w:val="6"/>
            <w:rFonts w:hint="default"/>
          </w:rPr>
          <w:t>let busInfo = JSON.parse(localStorage.getItem("busInfo"));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40" w:author="Kousalya.Palanisamy" w:date="2020-09-19T14:52:14Z"/>
          <w:rStyle w:val="6"/>
          <w:rFonts w:hint="default"/>
        </w:rPr>
      </w:pPr>
      <w:ins w:id="1641" w:author="Kousalya.Palanisamy" w:date="2020-09-19T14:52:14Z">
        <w:r>
          <w:rPr>
            <w:rStyle w:val="6"/>
            <w:rFonts w:hint="default"/>
          </w:rPr>
          <w:tab/>
        </w:r>
      </w:ins>
      <w:ins w:id="1642" w:author="Kousalya.Palanisamy" w:date="2020-09-19T14:52:14Z">
        <w:r>
          <w:rPr>
            <w:rStyle w:val="6"/>
            <w:rFonts w:hint="default"/>
          </w:rPr>
          <w:t>busInfo.splice(index,1);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43" w:author="Kousalya.Palanisamy" w:date="2020-09-19T14:52:14Z"/>
          <w:rStyle w:val="6"/>
          <w:rFonts w:hint="default"/>
        </w:rPr>
      </w:pPr>
      <w:ins w:id="1644" w:author="Kousalya.Palanisamy" w:date="2020-09-19T14:52:14Z">
        <w:r>
          <w:rPr>
            <w:rStyle w:val="6"/>
            <w:rFonts w:hint="default"/>
          </w:rPr>
          <w:tab/>
        </w:r>
      </w:ins>
      <w:ins w:id="1645" w:author="Kousalya.Palanisamy" w:date="2020-09-19T14:52:14Z">
        <w:r>
          <w:rPr>
            <w:rStyle w:val="6"/>
            <w:rFonts w:hint="default"/>
          </w:rPr>
          <w:t>display(busInfo);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46" w:author="Kousalya.Palanisamy" w:date="2020-09-19T14:52:14Z"/>
          <w:rStyle w:val="6"/>
          <w:rFonts w:hint="default"/>
        </w:rPr>
      </w:pPr>
      <w:ins w:id="1647" w:author="Kousalya.Palanisamy" w:date="2020-09-19T14:52:14Z">
        <w:r>
          <w:rPr>
            <w:rStyle w:val="6"/>
            <w:rFonts w:hint="default"/>
          </w:rPr>
          <w:tab/>
        </w:r>
      </w:ins>
      <w:ins w:id="1648" w:author="Kousalya.Palanisamy" w:date="2020-09-19T14:52:14Z">
        <w:r>
          <w:rPr>
            <w:rStyle w:val="6"/>
            <w:rFonts w:hint="default"/>
          </w:rPr>
          <w:t>localStorage.setItem("busInfo",JSON.stringify(busInfo));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49" w:author="Kousalya.Palanisamy" w:date="2020-09-18T19:18:59Z"/>
          <w:rStyle w:val="6"/>
          <w:rFonts w:hint="default" w:ascii="Times New Roman" w:hAnsi="Times New Roman" w:eastAsia="SimSun" w:cs="Times New Roman"/>
          <w:b/>
          <w:kern w:val="2"/>
          <w:sz w:val="30"/>
          <w:szCs w:val="30"/>
          <w:lang w:val="en-US" w:eastAsia="zh-CN" w:bidi="ar"/>
          <w:rPrChange w:id="1650" w:author="Kousalya.Palanisamy" w:date="2020-09-19T11:36:48Z">
            <w:rPr>
              <w:ins w:id="1651" w:author="Kousalya.Palanisamy" w:date="2020-09-18T19:18:59Z"/>
              <w:rFonts w:hint="default" w:ascii="Times New Roman" w:hAnsi="Times New Roman" w:eastAsia="SimSun" w:cs="Times New Roman"/>
              <w:b/>
              <w:kern w:val="2"/>
              <w:sz w:val="30"/>
              <w:szCs w:val="30"/>
              <w:lang w:val="en-US" w:eastAsia="zh-CN" w:bidi="ar"/>
            </w:rPr>
          </w:rPrChange>
        </w:rPr>
      </w:pPr>
      <w:ins w:id="1652" w:author="Kousalya.Palanisamy" w:date="2020-09-19T14:52:14Z">
        <w:r>
          <w:rPr>
            <w:rStyle w:val="6"/>
            <w:rFonts w:hint="default"/>
          </w:rPr>
          <w:t>};</w:t>
        </w:r>
      </w:ins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ins w:id="1653" w:author="Kousalya.Palanisamy" w:date="2020-09-18T19:18:59Z"/>
        </w:rPr>
      </w:pPr>
      <w:ins w:id="1654" w:author="Kousalya.Palanisamy" w:date="2020-09-18T19:18:59Z">
        <w:r>
          <w:rPr>
            <w:rFonts w:hint="default" w:ascii="Times New Roman" w:hAnsi="Times New Roman" w:eastAsia="SimSun" w:cs="Times New Roman"/>
            <w:b/>
            <w:kern w:val="2"/>
            <w:sz w:val="30"/>
            <w:szCs w:val="30"/>
            <w:lang w:val="en-US" w:eastAsia="zh-CN" w:bidi="ar"/>
          </w:rPr>
          <w:t>Output :</w:t>
        </w:r>
      </w:ins>
    </w:p>
    <w:p>
      <w:pPr>
        <w:widowControl w:val="0"/>
        <w:suppressLineNumbers/>
        <w:bidi w:val="0"/>
        <w:spacing w:line="360" w:lineRule="auto"/>
        <w:jc w:val="left"/>
        <w:rPr>
          <w:ins w:id="1656" w:author="Kousalya.Palanisamy" w:date="2020-09-19T15:00:45Z"/>
        </w:rPr>
        <w:pPrChange w:id="1655" w:author="Kousalya.Palanisamy" w:date="2020-09-18T19:16:38Z">
          <w:pPr>
            <w:pStyle w:val="3"/>
            <w:bidi w:val="0"/>
          </w:pPr>
        </w:pPrChange>
      </w:pPr>
      <w:ins w:id="1657" w:author="Kousalya.Palanisamy" w:date="2020-09-19T15:00:42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3" name="Picture 1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12"/>
                      <pic:cNvPicPr>
                        <a:picLocks noChangeAspect="1"/>
                      </pic:cNvPicPr>
                    </pic:nvPicPr>
                    <pic:blipFill>
                      <a:blip r:embed="rId15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widowControl w:val="0"/>
        <w:suppressLineNumbers/>
        <w:bidi w:val="0"/>
        <w:spacing w:line="360" w:lineRule="auto"/>
        <w:jc w:val="left"/>
        <w:rPr>
          <w:ins w:id="1660" w:author="Kousalya.Palanisamy" w:date="2020-09-19T15:00:51Z"/>
        </w:rPr>
        <w:pPrChange w:id="1659" w:author="Kousalya.Palanisamy" w:date="2020-09-18T19:16:38Z">
          <w:pPr>
            <w:pStyle w:val="3"/>
            <w:bidi w:val="0"/>
          </w:pPr>
        </w:pPrChange>
      </w:pPr>
      <w:ins w:id="1661" w:author="Kousalya.Palanisamy" w:date="2020-09-19T15:00:51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4" name="Picture 1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" name="Picture 13"/>
                      <pic:cNvPicPr>
                        <a:picLocks noChangeAspect="1"/>
                      </pic:cNvPicPr>
                    </pic:nvPicPr>
                    <pic:blipFill>
                      <a:blip r:embed="rId1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p>
      <w:pPr>
        <w:widowControl w:val="0"/>
        <w:suppressLineNumbers/>
        <w:bidi w:val="0"/>
        <w:spacing w:line="360" w:lineRule="auto"/>
        <w:jc w:val="left"/>
        <w:rPr>
          <w:rFonts w:hint="default" w:cs="Times New Roman"/>
          <w:b w:val="0"/>
          <w:bCs w:val="0"/>
          <w:sz w:val="21"/>
          <w:szCs w:val="20"/>
          <w:lang w:val="en-US" w:eastAsia="zh-CN" w:bidi="ar"/>
          <w:rPrChange w:id="1664" w:author="Kousalya.Palanisamy" w:date="2020-09-18T19:17:02Z">
            <w:rPr>
              <w:rFonts w:hint="default" w:cs="Times New Roman"/>
              <w:b/>
              <w:bCs/>
              <w:sz w:val="30"/>
              <w:szCs w:val="30"/>
              <w:lang w:val="en-US"/>
            </w:rPr>
          </w:rPrChange>
        </w:rPr>
        <w:pPrChange w:id="1663" w:author="Kousalya.Palanisamy" w:date="2020-09-18T19:16:38Z">
          <w:pPr>
            <w:pStyle w:val="3"/>
            <w:bidi w:val="0"/>
          </w:pPr>
        </w:pPrChange>
      </w:pPr>
      <w:ins w:id="1665" w:author="Kousalya.Palanisamy" w:date="2020-09-19T15:00:56Z">
        <w:r>
          <w:rPr/>
          <w:drawing>
            <wp:inline distT="0" distB="0" distL="114300" distR="114300">
              <wp:extent cx="6635750" cy="3730625"/>
              <wp:effectExtent l="9525" t="9525" r="22225" b="12700"/>
              <wp:docPr id="15" name="Picture 14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" name="Picture 14"/>
                      <pic:cNvPicPr>
                        <a:picLocks noChangeAspect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5750" cy="3730625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pic:spPr>
                  </pic:pic>
                </a:graphicData>
              </a:graphic>
            </wp:inline>
          </w:drawing>
        </w:r>
      </w:ins>
    </w:p>
    <w:sectPr>
      <w:headerReference r:id="rId3" w:type="default"/>
      <w:footerReference r:id="rId4" w:type="default"/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pgNumType w:fmt="decimal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hint="default"/>
        <w:lang w:val="en-US"/>
      </w:rPr>
    </w:pPr>
    <w:r>
      <w:rPr>
        <w:rFonts w:hint="default"/>
        <w:lang w:val="en-US"/>
      </w:rPr>
      <w:t>Kousalya Palanisamy</w:t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/>
    </w:r>
    <w:r>
      <w:rPr>
        <w:rFonts w:hint="default"/>
        <w:lang w:val="en-US"/>
      </w:rPr>
      <w:tab/>
      <w:t>kousiraaj45@gmail.com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default"/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fldChar w:fldCharType="begin"/>
                          </w:r>
                          <w:r>
                            <w:rPr>
                              <w:lang w:val="en-US"/>
                            </w:rPr>
                            <w:instrText xml:space="preserve"> PAGE  \* MERGEFORMAT </w:instrText>
                          </w:r>
                          <w:r>
                            <w:rPr>
                              <w:lang w:val="en-US"/>
                            </w:rPr>
                            <w:fldChar w:fldCharType="separate"/>
                          </w:r>
                          <w:r>
                            <w:rPr>
                              <w:lang w:val="en-US"/>
                            </w:rPr>
                            <w:t>1</w:t>
                          </w:r>
                          <w:r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AAAAABk&#10;cnMvUEsBAhQAFAAAAAgAh07iQLNJWO7QAAAABQEAAA8AAAAAAAAAAQAgAAAAIgAAAGRycy9kb3du&#10;cmV2LnhtbFBLAQIUABQAAAAIAIdO4kDCQpMasgIAANUFAAAOAAAAAAAAAAEAIAAAAB8BAABkcnMv&#10;ZTJvRG9jLnhtbFBLBQYAAAAABgAGAFkBAABD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default"/>
                        <w:lang w:val="en-US"/>
                      </w:rPr>
                    </w:pPr>
                    <w:r>
                      <w:rPr>
                        <w:lang w:val="en-US"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PAGE  \* MERGEFORMAT </w:instrText>
                    </w:r>
                    <w:r>
                      <w:rPr>
                        <w:lang w:val="en-US"/>
                      </w:rPr>
                      <w:fldChar w:fldCharType="separate"/>
                    </w:r>
                    <w:r>
                      <w:rPr>
                        <w:lang w:val="en-US"/>
                      </w:rPr>
                      <w:t>1</w:t>
                    </w:r>
                    <w:r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Kousalya.Palanisamy">
    <w15:presenceInfo w15:providerId="None" w15:userId="Kousalya.Palanisam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90"/>
  <w:embedSystemFonts/>
  <w:bordersDoNotSurroundHeader w:val="0"/>
  <w:bordersDoNotSurroundFooter w:val="0"/>
  <w:trackRevisions w:val="1"/>
  <w:documentProtection w:edit="forms"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EFF"/>
    <w:rsid w:val="00CE2EFF"/>
    <w:rsid w:val="06E84650"/>
    <w:rsid w:val="0E5D3D92"/>
    <w:rsid w:val="2DD01155"/>
    <w:rsid w:val="36AD7A0A"/>
    <w:rsid w:val="5367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SimSun" w:cs="Times New Roman"/>
      <w:kern w:val="2"/>
      <w:sz w:val="21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6">
    <w:name w:val="Default Paragraph Font"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0" Type="http://schemas.microsoft.com/office/2011/relationships/people" Target="people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304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2020-09-18T09:13:00Z</dcterms:created>
  <dc:creator>Kousalya.Palanisamy</dc:creator>
  <cp:lastModifiedBy>Kousalya.Palanisamy</cp:lastModifiedBy>
  <dcterms:modified xsi:type="dcterms:W3CDTF">2020-09-19T09:32:38Z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